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583" w:rsidRPr="00DA4064" w:rsidRDefault="006A6583" w:rsidP="006A6583">
      <w:pPr>
        <w:pStyle w:val="SIGPLANTitle"/>
        <w:rPr>
          <w:szCs w:val="36"/>
          <w:lang w:val="fr-FR"/>
        </w:rPr>
      </w:pPr>
      <w:r w:rsidRPr="00DA4064">
        <w:rPr>
          <w:szCs w:val="36"/>
          <w:lang w:val="fr-FR"/>
        </w:rPr>
        <w:t>Objets Connectés: Suivi, collecte et analyse des données en temps réel</w:t>
      </w:r>
    </w:p>
    <w:p w:rsidR="006A6583" w:rsidRPr="00DA4064" w:rsidRDefault="00C9095D" w:rsidP="006A6583">
      <w:pPr>
        <w:pStyle w:val="SIGPLANTitle"/>
        <w:rPr>
          <w:i/>
          <w:sz w:val="28"/>
          <w:szCs w:val="28"/>
          <w:lang w:val="fr-FR"/>
        </w:rPr>
      </w:pPr>
      <w:r>
        <w:rPr>
          <w:i/>
          <w:sz w:val="28"/>
          <w:szCs w:val="28"/>
          <w:lang w:val="fr-FR"/>
        </w:rPr>
        <w:t>Rapport final</w:t>
      </w:r>
    </w:p>
    <w:p w:rsidR="006A6583" w:rsidRPr="00DA4064" w:rsidRDefault="00E55BA9" w:rsidP="00E55BA9">
      <w:pPr>
        <w:pStyle w:val="SIGPLANSubtitle"/>
        <w:tabs>
          <w:tab w:val="left" w:pos="4275"/>
        </w:tabs>
        <w:jc w:val="left"/>
        <w:rPr>
          <w:lang w:val="fr-FR"/>
        </w:rPr>
      </w:pPr>
      <w:r w:rsidRPr="00DA4064">
        <w:rPr>
          <w:lang w:val="fr-FR"/>
        </w:rPr>
        <w:tab/>
      </w:r>
    </w:p>
    <w:tbl>
      <w:tblPr>
        <w:tblStyle w:val="Grilledutableau"/>
        <w:tblW w:w="11591"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8"/>
        <w:gridCol w:w="2693"/>
        <w:gridCol w:w="2551"/>
        <w:gridCol w:w="3369"/>
      </w:tblGrid>
      <w:tr w:rsidR="006A6583" w:rsidRPr="00DA4064" w:rsidTr="00FC2C8F">
        <w:tc>
          <w:tcPr>
            <w:tcW w:w="2978" w:type="dxa"/>
          </w:tcPr>
          <w:p w:rsidR="006A6583" w:rsidRPr="00DA4064" w:rsidRDefault="006A6583" w:rsidP="00731F76">
            <w:pPr>
              <w:pStyle w:val="SIGPLANAuthorname"/>
              <w:rPr>
                <w:lang w:val="fr-FR"/>
              </w:rPr>
            </w:pPr>
            <w:r w:rsidRPr="00DA4064">
              <w:rPr>
                <w:lang w:val="fr-FR"/>
              </w:rPr>
              <w:t>Amal ZAYANI</w:t>
            </w:r>
          </w:p>
          <w:p w:rsidR="006A6583" w:rsidRPr="00DA4064" w:rsidRDefault="002437CF" w:rsidP="00731F76">
            <w:pPr>
              <w:pStyle w:val="SIGPLANBasic"/>
              <w:jc w:val="center"/>
              <w:rPr>
                <w:lang w:val="fr-FR"/>
              </w:rPr>
            </w:pPr>
            <w:r>
              <w:rPr>
                <w:lang w:val="fr-FR"/>
              </w:rPr>
              <w:t>Participant</w:t>
            </w:r>
            <w:r w:rsidR="006A6583" w:rsidRPr="00DA4064">
              <w:rPr>
                <w:lang w:val="fr-FR"/>
              </w:rPr>
              <w:br/>
            </w:r>
            <w:r w:rsidR="006A6583" w:rsidRPr="00DA4064">
              <w:rPr>
                <w:rFonts w:ascii="Trebuchet MS" w:hAnsi="Trebuchet MS"/>
                <w:sz w:val="16"/>
                <w:szCs w:val="16"/>
                <w:lang w:val="fr-FR"/>
              </w:rPr>
              <w:t>amal.zayani@esprit.tn</w:t>
            </w:r>
          </w:p>
        </w:tc>
        <w:tc>
          <w:tcPr>
            <w:tcW w:w="2693" w:type="dxa"/>
          </w:tcPr>
          <w:p w:rsidR="006A6583" w:rsidRPr="00DA4064" w:rsidRDefault="006A6583" w:rsidP="00731F76">
            <w:pPr>
              <w:pStyle w:val="SIGPLANAuthorname"/>
              <w:rPr>
                <w:lang w:val="fr-FR"/>
              </w:rPr>
            </w:pPr>
            <w:r w:rsidRPr="00DA4064">
              <w:rPr>
                <w:lang w:val="fr-FR"/>
              </w:rPr>
              <w:t>Dalel GHARSALLI</w:t>
            </w:r>
          </w:p>
          <w:p w:rsidR="002437CF" w:rsidRDefault="002437CF" w:rsidP="00731F76">
            <w:pPr>
              <w:pStyle w:val="SIGPLANBasic"/>
              <w:jc w:val="center"/>
              <w:rPr>
                <w:rFonts w:ascii="Trebuchet MS" w:hAnsi="Trebuchet MS"/>
                <w:sz w:val="16"/>
                <w:szCs w:val="16"/>
                <w:lang w:val="fr-FR"/>
              </w:rPr>
            </w:pPr>
            <w:r>
              <w:rPr>
                <w:lang w:val="fr-FR"/>
              </w:rPr>
              <w:t>Participant</w:t>
            </w:r>
            <w:r w:rsidRPr="00DA4064">
              <w:rPr>
                <w:rFonts w:ascii="Trebuchet MS" w:hAnsi="Trebuchet MS"/>
                <w:sz w:val="16"/>
                <w:szCs w:val="16"/>
                <w:lang w:val="fr-FR"/>
              </w:rPr>
              <w:t xml:space="preserve"> </w:t>
            </w:r>
          </w:p>
          <w:p w:rsidR="006A6583" w:rsidRPr="00DA4064" w:rsidRDefault="006A6583" w:rsidP="00731F76">
            <w:pPr>
              <w:pStyle w:val="SIGPLANBasic"/>
              <w:jc w:val="center"/>
              <w:rPr>
                <w:lang w:val="fr-FR"/>
              </w:rPr>
            </w:pPr>
            <w:r w:rsidRPr="00DA4064">
              <w:rPr>
                <w:rFonts w:ascii="Trebuchet MS" w:hAnsi="Trebuchet MS"/>
                <w:sz w:val="16"/>
                <w:szCs w:val="16"/>
                <w:lang w:val="fr-FR"/>
              </w:rPr>
              <w:t>dalel.gharsalli@esprit.tn</w:t>
            </w:r>
          </w:p>
        </w:tc>
        <w:tc>
          <w:tcPr>
            <w:tcW w:w="2551" w:type="dxa"/>
          </w:tcPr>
          <w:p w:rsidR="006A6583" w:rsidRPr="00DA4064" w:rsidRDefault="006A6583" w:rsidP="00731F76">
            <w:pPr>
              <w:pStyle w:val="SIGPLANAuthorname"/>
              <w:rPr>
                <w:lang w:val="fr-FR"/>
              </w:rPr>
            </w:pPr>
            <w:r w:rsidRPr="00DA4064">
              <w:rPr>
                <w:lang w:val="fr-FR"/>
              </w:rPr>
              <w:t>Haykel OUHICHI</w:t>
            </w:r>
          </w:p>
          <w:p w:rsidR="006A6583" w:rsidRPr="00DA4064" w:rsidRDefault="002437CF" w:rsidP="00731F76">
            <w:pPr>
              <w:pStyle w:val="SIGPLANBasic"/>
              <w:jc w:val="center"/>
              <w:rPr>
                <w:lang w:val="fr-FR"/>
              </w:rPr>
            </w:pPr>
            <w:r>
              <w:rPr>
                <w:lang w:val="fr-FR"/>
              </w:rPr>
              <w:t>Participant</w:t>
            </w:r>
            <w:r w:rsidR="006A6583" w:rsidRPr="00DA4064">
              <w:rPr>
                <w:lang w:val="fr-FR"/>
              </w:rPr>
              <w:br/>
            </w:r>
            <w:r w:rsidR="006A6583" w:rsidRPr="00DA4064">
              <w:rPr>
                <w:rFonts w:ascii="Trebuchet MS" w:hAnsi="Trebuchet MS"/>
                <w:sz w:val="16"/>
                <w:szCs w:val="16"/>
                <w:lang w:val="fr-FR"/>
              </w:rPr>
              <w:t>haykel.ouhichi@esprit.tn</w:t>
            </w:r>
          </w:p>
        </w:tc>
        <w:tc>
          <w:tcPr>
            <w:tcW w:w="3369" w:type="dxa"/>
          </w:tcPr>
          <w:p w:rsidR="006A6583" w:rsidRPr="00DA4064" w:rsidRDefault="006A6583" w:rsidP="00731F76">
            <w:pPr>
              <w:pStyle w:val="SIGPLANAuthorname"/>
              <w:rPr>
                <w:lang w:val="fr-FR"/>
              </w:rPr>
            </w:pPr>
            <w:r w:rsidRPr="00DA4064">
              <w:rPr>
                <w:lang w:val="fr-FR"/>
              </w:rPr>
              <w:t>Skander BEN MAHMOUD</w:t>
            </w:r>
          </w:p>
          <w:p w:rsidR="006A6583" w:rsidRPr="00DA4064" w:rsidRDefault="002437CF" w:rsidP="00731F76">
            <w:pPr>
              <w:pStyle w:val="SIGPLANAuthoraffiliation"/>
              <w:spacing w:before="0"/>
              <w:rPr>
                <w:rFonts w:ascii="Trebuchet MS" w:hAnsi="Trebuchet MS"/>
                <w:sz w:val="16"/>
                <w:szCs w:val="16"/>
                <w:lang w:val="fr-FR"/>
              </w:rPr>
            </w:pPr>
            <w:r>
              <w:rPr>
                <w:lang w:val="fr-FR"/>
              </w:rPr>
              <w:t>Participant</w:t>
            </w:r>
            <w:r w:rsidR="006A6583" w:rsidRPr="00DA4064">
              <w:rPr>
                <w:lang w:val="fr-FR"/>
              </w:rPr>
              <w:br/>
            </w:r>
            <w:r w:rsidR="006A6583" w:rsidRPr="00DA4064">
              <w:rPr>
                <w:rFonts w:ascii="Trebuchet MS" w:hAnsi="Trebuchet MS"/>
                <w:sz w:val="16"/>
                <w:szCs w:val="16"/>
                <w:lang w:val="fr-FR"/>
              </w:rPr>
              <w:t>skander.benmahmoud@esprit.tn</w:t>
            </w:r>
          </w:p>
          <w:p w:rsidR="006A6583" w:rsidRPr="00DA4064" w:rsidRDefault="006A6583" w:rsidP="006A6583"/>
        </w:tc>
      </w:tr>
    </w:tbl>
    <w:p w:rsidR="00AA2D75" w:rsidRPr="00DA4064" w:rsidRDefault="00AA2D75" w:rsidP="005A5B94">
      <w:pPr>
        <w:pStyle w:val="SIGPLANBasic"/>
        <w:rPr>
          <w:lang w:val="fr-FR"/>
        </w:rPr>
      </w:pPr>
    </w:p>
    <w:tbl>
      <w:tblPr>
        <w:tblStyle w:val="Grilledutableau"/>
        <w:tblW w:w="11591"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8"/>
        <w:gridCol w:w="2693"/>
        <w:gridCol w:w="2551"/>
        <w:gridCol w:w="3369"/>
      </w:tblGrid>
      <w:tr w:rsidR="00E72EC4" w:rsidRPr="00DA4064" w:rsidTr="00CB2B1B">
        <w:tc>
          <w:tcPr>
            <w:tcW w:w="2978" w:type="dxa"/>
          </w:tcPr>
          <w:p w:rsidR="00E72EC4" w:rsidRPr="00DA4064" w:rsidRDefault="00E72EC4" w:rsidP="00CB2B1B">
            <w:pPr>
              <w:pStyle w:val="SIGPLANBasic"/>
              <w:jc w:val="center"/>
              <w:rPr>
                <w:lang w:val="fr-FR"/>
              </w:rPr>
            </w:pPr>
            <w:bookmarkStart w:id="0" w:name="_GoBack"/>
          </w:p>
        </w:tc>
        <w:tc>
          <w:tcPr>
            <w:tcW w:w="2693" w:type="dxa"/>
          </w:tcPr>
          <w:p w:rsidR="00E72EC4" w:rsidRPr="00DA4064" w:rsidRDefault="00E72EC4" w:rsidP="00CB2B1B">
            <w:pPr>
              <w:pStyle w:val="SIGPLANBasic"/>
              <w:jc w:val="center"/>
              <w:rPr>
                <w:sz w:val="22"/>
                <w:szCs w:val="22"/>
                <w:lang w:val="fr-FR"/>
              </w:rPr>
            </w:pPr>
            <w:r w:rsidRPr="00DA4064">
              <w:rPr>
                <w:sz w:val="22"/>
                <w:szCs w:val="22"/>
                <w:lang w:val="fr-FR"/>
              </w:rPr>
              <w:t xml:space="preserve">BUFFA Michel </w:t>
            </w:r>
          </w:p>
          <w:p w:rsidR="00E72EC4" w:rsidRPr="00DA4064" w:rsidRDefault="00E72EC4" w:rsidP="00CB2B1B">
            <w:pPr>
              <w:pStyle w:val="SIGPLANBasic"/>
              <w:jc w:val="center"/>
              <w:rPr>
                <w:lang w:val="fr-FR"/>
              </w:rPr>
            </w:pPr>
            <w:r w:rsidRPr="00DA4064">
              <w:rPr>
                <w:lang w:val="fr-FR"/>
              </w:rPr>
              <w:t>Encadrant</w:t>
            </w:r>
            <w:r w:rsidRPr="00DA4064">
              <w:rPr>
                <w:lang w:val="fr-FR"/>
              </w:rPr>
              <w:br/>
            </w:r>
            <w:r w:rsidRPr="00DA4064">
              <w:rPr>
                <w:rFonts w:ascii="Trebuchet MS" w:hAnsi="Trebuchet MS"/>
                <w:sz w:val="16"/>
                <w:szCs w:val="16"/>
                <w:lang w:val="fr-FR"/>
              </w:rPr>
              <w:t>michel.buffa@unice.fr</w:t>
            </w:r>
          </w:p>
        </w:tc>
        <w:tc>
          <w:tcPr>
            <w:tcW w:w="2551" w:type="dxa"/>
          </w:tcPr>
          <w:p w:rsidR="002437CF" w:rsidRDefault="00E72EC4" w:rsidP="00CB2B1B">
            <w:pPr>
              <w:pStyle w:val="SIGPLANBasic"/>
              <w:jc w:val="center"/>
              <w:rPr>
                <w:sz w:val="22"/>
                <w:szCs w:val="22"/>
                <w:lang w:val="fr-FR"/>
              </w:rPr>
            </w:pPr>
            <w:r w:rsidRPr="00DA4064">
              <w:rPr>
                <w:sz w:val="22"/>
                <w:szCs w:val="22"/>
                <w:lang w:val="fr-FR"/>
              </w:rPr>
              <w:t>LE THANH Nhan</w:t>
            </w:r>
          </w:p>
          <w:p w:rsidR="00E72EC4" w:rsidRPr="00DA4064" w:rsidRDefault="00E72EC4" w:rsidP="00CB2B1B">
            <w:pPr>
              <w:pStyle w:val="SIGPLANBasic"/>
              <w:jc w:val="center"/>
              <w:rPr>
                <w:lang w:val="fr-FR"/>
              </w:rPr>
            </w:pPr>
            <w:r w:rsidRPr="00DA4064">
              <w:rPr>
                <w:sz w:val="22"/>
                <w:szCs w:val="22"/>
                <w:lang w:val="fr-FR"/>
              </w:rPr>
              <w:t xml:space="preserve"> </w:t>
            </w:r>
            <w:r w:rsidRPr="00DA4064">
              <w:rPr>
                <w:lang w:val="fr-FR"/>
              </w:rPr>
              <w:t>Encadrant</w:t>
            </w:r>
            <w:r w:rsidRPr="00DA4064">
              <w:rPr>
                <w:lang w:val="fr-FR"/>
              </w:rPr>
              <w:br/>
            </w:r>
            <w:r w:rsidRPr="00DA4064">
              <w:rPr>
                <w:rFonts w:ascii="Trebuchet MS" w:hAnsi="Trebuchet MS"/>
                <w:sz w:val="16"/>
                <w:szCs w:val="16"/>
                <w:lang w:val="fr-FR"/>
              </w:rPr>
              <w:t>nhan.le-thanh@unice.fr</w:t>
            </w:r>
          </w:p>
        </w:tc>
        <w:tc>
          <w:tcPr>
            <w:tcW w:w="3369" w:type="dxa"/>
          </w:tcPr>
          <w:p w:rsidR="00E72EC4" w:rsidRPr="00DA4064" w:rsidRDefault="00E72EC4" w:rsidP="00E72EC4">
            <w:pPr>
              <w:pStyle w:val="SIGPLANAuthoraffiliation"/>
              <w:spacing w:before="0"/>
              <w:rPr>
                <w:lang w:val="fr-FR"/>
              </w:rPr>
            </w:pPr>
          </w:p>
        </w:tc>
      </w:tr>
      <w:bookmarkEnd w:id="0"/>
    </w:tbl>
    <w:p w:rsidR="00E72EC4" w:rsidRPr="00DA4064" w:rsidRDefault="00E72EC4" w:rsidP="005A5B94">
      <w:pPr>
        <w:pStyle w:val="SIGPLANBasic"/>
        <w:rPr>
          <w:lang w:val="fr-FR"/>
        </w:rPr>
      </w:pPr>
    </w:p>
    <w:p w:rsidR="00E72EC4" w:rsidRDefault="00E72EC4" w:rsidP="005A5B94">
      <w:pPr>
        <w:pStyle w:val="SIGPLANBasic"/>
        <w:rPr>
          <w:lang w:val="fr-FR"/>
        </w:rPr>
      </w:pPr>
    </w:p>
    <w:tbl>
      <w:tblPr>
        <w:tblStyle w:val="Grilledutableau"/>
        <w:tblW w:w="11591"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8"/>
        <w:gridCol w:w="2693"/>
        <w:gridCol w:w="2551"/>
        <w:gridCol w:w="3369"/>
      </w:tblGrid>
      <w:tr w:rsidR="000C5871" w:rsidRPr="00DA4064" w:rsidTr="00CB2B1B">
        <w:tc>
          <w:tcPr>
            <w:tcW w:w="2978" w:type="dxa"/>
          </w:tcPr>
          <w:p w:rsidR="000C5871" w:rsidRPr="00DA4064" w:rsidRDefault="000C5871" w:rsidP="00CB2B1B">
            <w:pPr>
              <w:pStyle w:val="SIGPLANBasic"/>
              <w:jc w:val="center"/>
              <w:rPr>
                <w:lang w:val="fr-FR"/>
              </w:rPr>
            </w:pPr>
          </w:p>
        </w:tc>
        <w:tc>
          <w:tcPr>
            <w:tcW w:w="2693" w:type="dxa"/>
          </w:tcPr>
          <w:p w:rsidR="002437CF" w:rsidRDefault="002437CF" w:rsidP="00CB2B1B">
            <w:pPr>
              <w:pStyle w:val="SIGPLANBasic"/>
              <w:jc w:val="center"/>
              <w:rPr>
                <w:sz w:val="22"/>
                <w:szCs w:val="22"/>
                <w:lang w:val="fr-FR"/>
              </w:rPr>
            </w:pPr>
            <w:r w:rsidRPr="002437CF">
              <w:rPr>
                <w:sz w:val="22"/>
                <w:szCs w:val="22"/>
                <w:lang w:val="fr-FR"/>
              </w:rPr>
              <w:t>Coût du livrable</w:t>
            </w:r>
            <w:r>
              <w:rPr>
                <w:sz w:val="22"/>
                <w:szCs w:val="22"/>
                <w:lang w:val="fr-FR"/>
              </w:rPr>
              <w:t> :</w:t>
            </w:r>
            <w:r w:rsidRPr="002437CF">
              <w:rPr>
                <w:sz w:val="22"/>
                <w:szCs w:val="22"/>
                <w:lang w:val="fr-FR"/>
              </w:rPr>
              <w:t xml:space="preserve"> </w:t>
            </w:r>
          </w:p>
          <w:p w:rsidR="000C5871" w:rsidRPr="00DA4064" w:rsidRDefault="002437CF" w:rsidP="00CB2B1B">
            <w:pPr>
              <w:pStyle w:val="SIGPLANBasic"/>
              <w:jc w:val="center"/>
              <w:rPr>
                <w:lang w:val="fr-FR"/>
              </w:rPr>
            </w:pPr>
            <w:r w:rsidRPr="002437CF">
              <w:rPr>
                <w:lang w:val="fr-FR"/>
              </w:rPr>
              <w:t>191 heures</w:t>
            </w:r>
          </w:p>
        </w:tc>
        <w:tc>
          <w:tcPr>
            <w:tcW w:w="2551" w:type="dxa"/>
          </w:tcPr>
          <w:p w:rsidR="002437CF" w:rsidRDefault="002437CF" w:rsidP="00CB2B1B">
            <w:pPr>
              <w:pStyle w:val="SIGPLANBasic"/>
              <w:jc w:val="center"/>
              <w:rPr>
                <w:sz w:val="22"/>
                <w:szCs w:val="22"/>
                <w:lang w:val="fr-FR"/>
              </w:rPr>
            </w:pPr>
            <w:r w:rsidRPr="002437CF">
              <w:rPr>
                <w:sz w:val="22"/>
                <w:szCs w:val="22"/>
                <w:lang w:val="fr-FR"/>
              </w:rPr>
              <w:t>Budget total du projet</w:t>
            </w:r>
            <w:r>
              <w:rPr>
                <w:sz w:val="22"/>
                <w:szCs w:val="22"/>
                <w:lang w:val="fr-FR"/>
              </w:rPr>
              <w:t> :</w:t>
            </w:r>
            <w:r w:rsidRPr="002437CF">
              <w:rPr>
                <w:sz w:val="22"/>
                <w:szCs w:val="22"/>
                <w:lang w:val="fr-FR"/>
              </w:rPr>
              <w:t xml:space="preserve"> </w:t>
            </w:r>
          </w:p>
          <w:p w:rsidR="000C5871" w:rsidRPr="00DA4064" w:rsidRDefault="002437CF" w:rsidP="00CB2B1B">
            <w:pPr>
              <w:pStyle w:val="SIGPLANBasic"/>
              <w:jc w:val="center"/>
              <w:rPr>
                <w:lang w:val="fr-FR"/>
              </w:rPr>
            </w:pPr>
            <w:r w:rsidRPr="002437CF">
              <w:rPr>
                <w:lang w:val="fr-FR"/>
              </w:rPr>
              <w:t>1264 heures</w:t>
            </w:r>
          </w:p>
        </w:tc>
        <w:tc>
          <w:tcPr>
            <w:tcW w:w="3369" w:type="dxa"/>
          </w:tcPr>
          <w:p w:rsidR="000C5871" w:rsidRPr="00DA4064" w:rsidRDefault="000C5871" w:rsidP="000C5871">
            <w:pPr>
              <w:pStyle w:val="SIGPLANAuthoraffiliation"/>
              <w:spacing w:before="0"/>
              <w:rPr>
                <w:lang w:val="fr-FR"/>
              </w:rPr>
            </w:pPr>
          </w:p>
        </w:tc>
      </w:tr>
    </w:tbl>
    <w:p w:rsidR="000C5871" w:rsidRPr="00DA4064" w:rsidRDefault="000C5871" w:rsidP="005A5B94">
      <w:pPr>
        <w:pStyle w:val="SIGPLANBasic"/>
        <w:rPr>
          <w:lang w:val="fr-FR"/>
        </w:rPr>
      </w:pPr>
    </w:p>
    <w:p w:rsidR="006A6583" w:rsidRPr="00DA4064" w:rsidRDefault="006A6583" w:rsidP="005A5B94">
      <w:pPr>
        <w:pStyle w:val="SIGPLANBasic"/>
        <w:rPr>
          <w:lang w:val="fr-FR"/>
        </w:rPr>
      </w:pPr>
    </w:p>
    <w:p w:rsidR="006A6583" w:rsidRPr="00DA4064" w:rsidRDefault="006A6583" w:rsidP="005A5B94">
      <w:pPr>
        <w:pStyle w:val="SIGPLANBasic"/>
        <w:rPr>
          <w:lang w:val="fr-FR"/>
        </w:rPr>
        <w:sectPr w:rsidR="006A6583" w:rsidRPr="00DA4064" w:rsidSect="005A5B94">
          <w:headerReference w:type="default" r:id="rId8"/>
          <w:footerReference w:type="even" r:id="rId9"/>
          <w:footerReference w:type="default" r:id="rId10"/>
          <w:footerReference w:type="first" r:id="rId11"/>
          <w:pgSz w:w="12240" w:h="15840" w:code="1"/>
          <w:pgMar w:top="1440" w:right="1080" w:bottom="1440" w:left="1080" w:header="720" w:footer="720" w:gutter="0"/>
          <w:cols w:space="475"/>
          <w:titlePg/>
        </w:sectPr>
      </w:pPr>
    </w:p>
    <w:p w:rsidR="006A6583" w:rsidRPr="00DA4064" w:rsidRDefault="006A6583" w:rsidP="006A6583">
      <w:pPr>
        <w:pStyle w:val="SIGPLANAbstractheading"/>
        <w:rPr>
          <w:lang w:val="fr-FR"/>
        </w:rPr>
      </w:pPr>
    </w:p>
    <w:p w:rsidR="008135BE" w:rsidRPr="00DA4064" w:rsidRDefault="00254E14" w:rsidP="00AA2D75">
      <w:pPr>
        <w:pStyle w:val="SIGPLANParagraph1"/>
        <w:spacing w:after="80" w:line="240" w:lineRule="auto"/>
        <w:rPr>
          <w:ins w:id="1" w:author="Dalel Gharsalli" w:date="2015-02-28T18:44:00Z"/>
          <w:lang w:val="fr-FR"/>
        </w:rPr>
      </w:pPr>
      <w:ins w:id="2" w:author="Dalel Gharsalli" w:date="2015-02-28T18:44:00Z">
        <w:r w:rsidRPr="00DA4064">
          <w:rPr>
            <w:lang w:val="fr-FR"/>
          </w:rPr>
          <w:t>Aujourd'hui les capteurs intelligents quittent  les laboratoires des grandes entreprises et des grandes universités pour finalement se propager dans la société et trouver ses usages dans des projets citoyens qui touchent à notre vie quotidienne ce qui promet une interconnexion généralisée du monde et l'intérêt principal de ce dernier est d’assurer la communication et l’interactivité afin d’avoir la possibilité de  récupérer  des informations, d’envoyer des statistiques et garder le contact en temps réel en tenant en compte le cadre spatio-temporel.</w:t>
        </w:r>
      </w:ins>
    </w:p>
    <w:p w:rsidR="008135BE" w:rsidRPr="00DA4064" w:rsidRDefault="00254E14" w:rsidP="00E83B3E">
      <w:pPr>
        <w:pStyle w:val="SIGPLANParagraph1"/>
        <w:spacing w:after="100"/>
        <w:rPr>
          <w:ins w:id="3" w:author="Dalel Gharsalli" w:date="2015-02-28T18:44:00Z"/>
          <w:lang w:val="fr-FR"/>
        </w:rPr>
      </w:pPr>
      <w:ins w:id="4" w:author="Dalel Gharsalli" w:date="2015-02-28T18:44:00Z">
        <w:r w:rsidRPr="00DA4064">
          <w:rPr>
            <w:lang w:val="fr-FR"/>
          </w:rPr>
          <w:t xml:space="preserve">     Forcement tout ne peut pas être rose dans le monde des objets connecté et parmi les grand axes qui pourraient poser problème c’est la maîtrise et l’exploitation des informations, toutefois pour arriver à de tels résultats, nous devons mettre en place des systèmes de récolte de données  et ce document traite l’implémentation d’une plateforme de suivi ,collecte et analyse de données issu d’un ensemble de capteurs pour faire le contrôle des activité des utilisateurs, et ceci tolère finalement de présenter l’informatique des objets communicants comme étant une nouvelle dynamique en faveur de tels système de cueillette d’informations.</w:t>
        </w:r>
      </w:ins>
    </w:p>
    <w:p w:rsidR="005A5B94" w:rsidRPr="00DA4064" w:rsidRDefault="00254E14" w:rsidP="005A5B94">
      <w:pPr>
        <w:pStyle w:val="SIGPLANSectionheading"/>
        <w:numPr>
          <w:ilvl w:val="0"/>
          <w:numId w:val="2"/>
        </w:numPr>
        <w:rPr>
          <w:lang w:val="fr-FR"/>
        </w:rPr>
      </w:pPr>
      <w:ins w:id="5" w:author="Dalel Gharsalli" w:date="2015-02-28T18:44:00Z">
        <w:r w:rsidRPr="00DA4064">
          <w:rPr>
            <w:lang w:val="fr-FR"/>
          </w:rPr>
          <w:t>Description du Projet</w:t>
        </w:r>
      </w:ins>
    </w:p>
    <w:p w:rsidR="008135BE" w:rsidRPr="00DA4064" w:rsidRDefault="008135BE" w:rsidP="00AA2D75">
      <w:pPr>
        <w:pStyle w:val="SIGPLANParagraph1"/>
        <w:spacing w:after="80"/>
        <w:rPr>
          <w:lang w:val="fr-FR"/>
        </w:rPr>
      </w:pPr>
      <w:r w:rsidRPr="00DA4064">
        <w:rPr>
          <w:lang w:val="fr-FR"/>
        </w:rPr>
        <w:t>Aujourd'hui les capteurs intelligents quittent  les laboratoires des grandes entreprises et des grandes universités pour finalement se propager dans la société et trouver ses usages dans des projets citoyens qui touchent à notre vie quotidienne ce qui promet une interconnexion généralisée du monde et l'intérêt principal de ce dernier est d’assurer la communication et l’interactivité afin d’avoir la possibilité de  récupérer  des informations, d’envoyer des statistiques et garder le contact en temps réel en tenant en compte le cadre spatio-temporel.</w:t>
      </w:r>
    </w:p>
    <w:p w:rsidR="00AA2D75" w:rsidRPr="00DA4064" w:rsidRDefault="008135BE" w:rsidP="00AA2D75">
      <w:pPr>
        <w:pStyle w:val="SIGPLANParagraph1"/>
        <w:spacing w:before="120" w:after="80"/>
        <w:rPr>
          <w:lang w:val="fr-FR"/>
        </w:rPr>
      </w:pPr>
      <w:r w:rsidRPr="00DA4064">
        <w:rPr>
          <w:lang w:val="fr-FR"/>
        </w:rPr>
        <w:lastRenderedPageBreak/>
        <w:t xml:space="preserve">     Forcement tout ne peut pas être rose dans le monde des objets connecté et parmi les grand axes qui pourraient poser problème c’est la maîtrise et l’exploitation des informations, toutefois pour arriver à de tels résultats, nous devons mettre en place des systèmes de récolte de données  et ce document traite l’implémentation d’une plateforme de suivi ,collecte et analyse de données issu d’un ensemble de capteurs pour faire le contrôle des activité des utilisateurs, et ceci tolère finalement de présenter l’informatique des objets communicants comme étant une nouvelle dynamique en faveur de tels système de cueillette d’informations.</w:t>
      </w:r>
    </w:p>
    <w:p w:rsidR="00731F76" w:rsidRPr="00DA4064" w:rsidRDefault="00731F76" w:rsidP="00AA2D75">
      <w:pPr>
        <w:pStyle w:val="SIGPLANParagraph1"/>
        <w:spacing w:after="80"/>
        <w:rPr>
          <w:lang w:val="fr-FR"/>
        </w:rPr>
      </w:pPr>
      <w:r w:rsidRPr="00DA4064">
        <w:rPr>
          <w:lang w:val="fr-FR"/>
        </w:rPr>
        <w:t xml:space="preserve">   </w:t>
      </w:r>
      <w:r w:rsidR="008135BE" w:rsidRPr="00DA4064">
        <w:rPr>
          <w:lang w:val="fr-FR"/>
        </w:rPr>
        <w:t xml:space="preserve">  </w:t>
      </w:r>
      <w:ins w:id="6" w:author="Dalel Gharsalli" w:date="2015-02-28T18:44:00Z">
        <w:r w:rsidR="00254E14" w:rsidRPr="00DA4064">
          <w:rPr>
            <w:lang w:val="fr-FR"/>
          </w:rPr>
          <w:t>Dans le cadre de notre dernière année d</w:t>
        </w:r>
      </w:ins>
      <w:r w:rsidR="001253EA" w:rsidRPr="00DA4064">
        <w:rPr>
          <w:lang w:val="fr-FR"/>
        </w:rPr>
        <w:t>u</w:t>
      </w:r>
      <w:ins w:id="7" w:author="Dalel Gharsalli" w:date="2015-02-28T18:44:00Z">
        <w:r w:rsidR="00254E14" w:rsidRPr="00DA4064">
          <w:rPr>
            <w:lang w:val="fr-FR"/>
          </w:rPr>
          <w:t xml:space="preserve"> cycle ingénieur en Sciences Informatiques à l’école Polytech’Nice Sophia, nous sommes amenés à réaliser un projet de fin d’études (PFE) afin de d’intensifier notre connaissance dans les systèmes de base de données capteur, et les différents outils et technologies de collecte de données appliquées dans le monde de l’informatique ambiante. Nos encadrants jouent le rôle de clients auprès de qui il faudra faire valider nos choix de réalisation.</w:t>
        </w:r>
      </w:ins>
    </w:p>
    <w:p w:rsidR="00243D2A" w:rsidRPr="00DA4064" w:rsidRDefault="00731F76" w:rsidP="00AA2D75">
      <w:pPr>
        <w:pStyle w:val="SIGPLANParagraph1"/>
        <w:rPr>
          <w:del w:id="8" w:author="Dalel Gharsalli" w:date="2015-02-28T18:44:00Z"/>
          <w:lang w:val="fr-FR"/>
        </w:rPr>
      </w:pPr>
      <w:r w:rsidRPr="00DA4064">
        <w:rPr>
          <w:lang w:val="fr-FR"/>
        </w:rPr>
        <w:t xml:space="preserve">    </w:t>
      </w:r>
      <w:ins w:id="9" w:author="Dalel Gharsalli" w:date="2015-02-28T18:44:00Z">
        <w:r w:rsidR="00254E14" w:rsidRPr="00DA4064">
          <w:rPr>
            <w:lang w:val="fr-FR"/>
          </w:rPr>
          <w:t xml:space="preserve">Dans notre </w:t>
        </w:r>
      </w:ins>
      <w:del w:id="10" w:author="Dalel Gharsalli" w:date="2015-02-28T18:44:00Z">
        <w:r w:rsidR="00243D2A" w:rsidRPr="00DA4064">
          <w:rPr>
            <w:lang w:val="fr-FR"/>
          </w:rPr>
          <w:delText>Les objets santé connectés représentent de nos jours le dom</w:delText>
        </w:r>
        <w:r w:rsidR="002A0DF4" w:rsidRPr="00DA4064">
          <w:rPr>
            <w:lang w:val="fr-FR"/>
          </w:rPr>
          <w:delText xml:space="preserve">aine sur lequel il faut tabler </w:delText>
        </w:r>
        <w:r w:rsidR="00243D2A" w:rsidRPr="00DA4064">
          <w:rPr>
            <w:lang w:val="fr-FR"/>
          </w:rPr>
          <w:delText xml:space="preserve">et c’est </w:delText>
        </w:r>
        <w:r w:rsidR="002A0DF4" w:rsidRPr="00DA4064">
          <w:rPr>
            <w:lang w:val="fr-FR"/>
          </w:rPr>
          <w:delText xml:space="preserve">vraiment </w:delText>
        </w:r>
        <w:r w:rsidR="00243D2A" w:rsidRPr="00DA4064">
          <w:rPr>
            <w:lang w:val="fr-FR"/>
          </w:rPr>
          <w:delText>une réalité qui va encore beaucoup se développer, au point de révolutionner notre vie quotidienne et notre façon d’aborder notre propre santé.</w:delText>
        </w:r>
      </w:del>
    </w:p>
    <w:p w:rsidR="00243D2A" w:rsidRPr="00DA4064" w:rsidRDefault="001B38D9" w:rsidP="00AA2D75">
      <w:pPr>
        <w:pStyle w:val="SIGPLANParagraph1"/>
        <w:rPr>
          <w:del w:id="11" w:author="Dalel Gharsalli" w:date="2015-02-28T18:44:00Z"/>
          <w:lang w:val="fr-FR"/>
        </w:rPr>
      </w:pPr>
      <w:del w:id="12" w:author="Dalel Gharsalli" w:date="2015-02-28T18:44:00Z">
        <w:r w:rsidRPr="00DA4064">
          <w:rPr>
            <w:lang w:val="fr-FR"/>
          </w:rPr>
          <w:delText xml:space="preserve">     </w:delText>
        </w:r>
        <w:r w:rsidR="00243D2A" w:rsidRPr="00DA4064">
          <w:rPr>
            <w:lang w:val="fr-FR"/>
          </w:rPr>
          <w:delText xml:space="preserve">Certains objets connecté présentent un usage purement personnel (progresser dans le sport, maigrir …etc.) et d’autre incarne une stratégie de prise en charge globale du patient « un carnet de santé connecté » (mesurer la fréquence cardiaque, contrôler la tension…etc.)  </w:delText>
        </w:r>
      </w:del>
    </w:p>
    <w:p w:rsidR="00243D2A" w:rsidRPr="00DA4064" w:rsidRDefault="001B38D9" w:rsidP="00AA2D75">
      <w:pPr>
        <w:pStyle w:val="SIGPLANParagraph1"/>
        <w:rPr>
          <w:del w:id="13" w:author="Dalel Gharsalli" w:date="2015-02-28T18:44:00Z"/>
          <w:lang w:val="fr-FR"/>
        </w:rPr>
      </w:pPr>
      <w:del w:id="14" w:author="Dalel Gharsalli" w:date="2015-02-28T18:44:00Z">
        <w:r w:rsidRPr="00DA4064">
          <w:rPr>
            <w:lang w:val="fr-FR"/>
          </w:rPr>
          <w:delText xml:space="preserve">     </w:delText>
        </w:r>
        <w:r w:rsidR="00243D2A" w:rsidRPr="00DA4064">
          <w:rPr>
            <w:lang w:val="fr-FR"/>
          </w:rPr>
          <w:delText>Dans tous les cas le fait qu’on s’écoute mieux et qu’on suit mieux nos propres indicateurs de santé nous permet un diagnostic précoce des maladies vers un meilleur traitement. Aujourd’hui on peut remarquer la grande tendance en matière de santé  connecté de ce qu’on appelle les Stars des objets connecté « Les bracelets » et les objets plébiscité « Les balances connectées ».</w:delText>
        </w:r>
      </w:del>
    </w:p>
    <w:p w:rsidR="00C34A07" w:rsidRPr="00DA4064" w:rsidRDefault="001B38D9" w:rsidP="00AA2D75">
      <w:pPr>
        <w:pStyle w:val="SIGPLANParagraph1"/>
        <w:rPr>
          <w:del w:id="15" w:author="Dalel Gharsalli" w:date="2015-02-28T18:44:00Z"/>
          <w:lang w:val="fr-FR"/>
        </w:rPr>
      </w:pPr>
      <w:del w:id="16" w:author="Dalel Gharsalli" w:date="2015-02-28T18:44:00Z">
        <w:r w:rsidRPr="00DA4064">
          <w:rPr>
            <w:lang w:val="fr-FR"/>
          </w:rPr>
          <w:delText xml:space="preserve">     </w:delText>
        </w:r>
        <w:r w:rsidR="00243D2A" w:rsidRPr="00DA4064">
          <w:rPr>
            <w:lang w:val="fr-FR"/>
          </w:rPr>
          <w:delText>Notre projet s’inscrit dans cette perspective et c’est  dans le but de permettre un meilleur suivi et amélioration de santé à l’utilisateur</w:delText>
        </w:r>
        <w:r w:rsidR="002A0DF4" w:rsidRPr="00DA4064">
          <w:rPr>
            <w:lang w:val="fr-FR"/>
          </w:rPr>
          <w:delText>.</w:delText>
        </w:r>
      </w:del>
    </w:p>
    <w:p w:rsidR="005A5B94" w:rsidRPr="00DA4064" w:rsidRDefault="00957A5D" w:rsidP="00AA2D75">
      <w:pPr>
        <w:pStyle w:val="SIGPLANSectionheading"/>
        <w:numPr>
          <w:ilvl w:val="0"/>
          <w:numId w:val="2"/>
        </w:numPr>
        <w:spacing w:before="0"/>
        <w:rPr>
          <w:del w:id="17" w:author="Dalel Gharsalli" w:date="2015-02-28T18:44:00Z"/>
          <w:lang w:val="fr-FR"/>
        </w:rPr>
      </w:pPr>
      <w:del w:id="18" w:author="Dalel Gharsalli" w:date="2015-02-28T18:44:00Z">
        <w:r w:rsidRPr="00DA4064">
          <w:rPr>
            <w:lang w:val="fr-FR"/>
          </w:rPr>
          <w:delText xml:space="preserve">Contexte du </w:delText>
        </w:r>
      </w:del>
      <w:r w:rsidRPr="00DA4064">
        <w:rPr>
          <w:lang w:val="fr-FR"/>
        </w:rPr>
        <w:t>projet</w:t>
      </w:r>
    </w:p>
    <w:p w:rsidR="00AA2D75" w:rsidRPr="00DA4064" w:rsidRDefault="002A0DF4" w:rsidP="00AA2D75">
      <w:pPr>
        <w:pStyle w:val="SIGPLANParagraph"/>
        <w:spacing w:after="80"/>
        <w:ind w:firstLine="0"/>
        <w:rPr>
          <w:lang w:val="fr-FR"/>
        </w:rPr>
      </w:pPr>
      <w:del w:id="19" w:author="Dalel Gharsalli" w:date="2015-02-28T18:44:00Z">
        <w:r w:rsidRPr="00DA4064">
          <w:rPr>
            <w:lang w:val="fr-FR"/>
          </w:rPr>
          <w:delText>Notre sujet</w:delText>
        </w:r>
      </w:del>
      <w:r w:rsidRPr="00DA4064">
        <w:rPr>
          <w:lang w:val="fr-FR"/>
        </w:rPr>
        <w:t xml:space="preserve"> intitulé “Objets connectés : suivi, collecte et analyse de données en temps réel” proposé par M. Michel Buffa et M. LeThanh Nhan,</w:t>
      </w:r>
      <w:r w:rsidR="001B38D9" w:rsidRPr="00DA4064">
        <w:rPr>
          <w:lang w:val="fr-FR"/>
        </w:rPr>
        <w:t xml:space="preserve"> </w:t>
      </w:r>
      <w:ins w:id="20" w:author="Dalel Gharsalli" w:date="2015-02-28T18:44:00Z">
        <w:r w:rsidR="00254E14" w:rsidRPr="00DA4064">
          <w:rPr>
            <w:lang w:val="fr-FR"/>
          </w:rPr>
          <w:t>nous devons créer</w:t>
        </w:r>
      </w:ins>
      <w:del w:id="21" w:author="Dalel Gharsalli" w:date="2015-02-28T18:44:00Z">
        <w:r w:rsidRPr="00DA4064">
          <w:rPr>
            <w:lang w:val="fr-FR"/>
          </w:rPr>
          <w:delText xml:space="preserve">a comme but de mettre en </w:delText>
        </w:r>
        <w:r w:rsidR="00010EC3" w:rsidRPr="00DA4064">
          <w:rPr>
            <w:lang w:val="fr-FR"/>
          </w:rPr>
          <w:delText>œuvre</w:delText>
        </w:r>
      </w:del>
      <w:r w:rsidRPr="00DA4064">
        <w:rPr>
          <w:lang w:val="fr-FR"/>
        </w:rPr>
        <w:t xml:space="preserve"> une plateforme de collecte des données </w:t>
      </w:r>
      <w:ins w:id="22" w:author="Dalel Gharsalli" w:date="2015-02-28T18:44:00Z">
        <w:r w:rsidR="00254E14" w:rsidRPr="00DA4064">
          <w:rPr>
            <w:lang w:val="fr-FR"/>
          </w:rPr>
          <w:t>provenant</w:t>
        </w:r>
      </w:ins>
      <w:del w:id="23" w:author="Dalel Gharsalli" w:date="2015-02-28T18:44:00Z">
        <w:r w:rsidRPr="00DA4064">
          <w:rPr>
            <w:lang w:val="fr-FR"/>
          </w:rPr>
          <w:delText>issues</w:delText>
        </w:r>
      </w:del>
      <w:r w:rsidRPr="00DA4064">
        <w:rPr>
          <w:lang w:val="fr-FR"/>
        </w:rPr>
        <w:t xml:space="preserve"> d’un ensemble de </w:t>
      </w:r>
      <w:r w:rsidR="0098351A" w:rsidRPr="00DA4064">
        <w:rPr>
          <w:lang w:val="fr-FR"/>
        </w:rPr>
        <w:t>capteurs (</w:t>
      </w:r>
      <w:r w:rsidRPr="00DA4064">
        <w:rPr>
          <w:lang w:val="fr-FR"/>
        </w:rPr>
        <w:t>montres connectée</w:t>
      </w:r>
      <w:ins w:id="24" w:author="Dalel Gharsalli" w:date="2015-02-28T18:44:00Z">
        <w:r w:rsidR="00254E14" w:rsidRPr="00DA4064">
          <w:rPr>
            <w:lang w:val="fr-FR"/>
          </w:rPr>
          <w:t>,</w:t>
        </w:r>
      </w:ins>
      <w:del w:id="25" w:author="Dalel Gharsalli" w:date="2015-02-28T18:44:00Z">
        <w:r w:rsidRPr="00DA4064">
          <w:rPr>
            <w:lang w:val="fr-FR"/>
          </w:rPr>
          <w:delText xml:space="preserve"> </w:delText>
        </w:r>
        <w:r w:rsidR="0098351A" w:rsidRPr="00DA4064">
          <w:rPr>
            <w:lang w:val="fr-FR"/>
          </w:rPr>
          <w:delText>MOTO360 [</w:delText>
        </w:r>
        <w:r w:rsidR="00910E12" w:rsidRPr="00DA4064">
          <w:rPr>
            <w:lang w:val="fr-FR"/>
          </w:rPr>
          <w:delText>1]</w:delText>
        </w:r>
        <w:r w:rsidRPr="00DA4064">
          <w:rPr>
            <w:lang w:val="fr-FR"/>
          </w:rPr>
          <w:delText>,</w:delText>
        </w:r>
      </w:del>
      <w:r w:rsidRPr="00DA4064">
        <w:rPr>
          <w:lang w:val="fr-FR"/>
        </w:rPr>
        <w:t xml:space="preserve"> balance connectée </w:t>
      </w:r>
      <w:ins w:id="26" w:author="Dalel Gharsalli" w:date="2015-02-28T18:44:00Z">
        <w:r w:rsidR="00254E14" w:rsidRPr="00DA4064">
          <w:rPr>
            <w:lang w:val="fr-FR"/>
          </w:rPr>
          <w:t>…etc.) qui met en œuvre une solution de collecte de données géo-temporalisée dans le cadre d’une expérimentation de santé ;un cadre spatial, temporaire  et physiologique (vitesse, distance parcourue, taux de glycémie…etc.).</w:t>
        </w:r>
      </w:ins>
      <w:del w:id="27" w:author="Dalel Gharsalli" w:date="2015-02-28T18:44:00Z">
        <w:r w:rsidR="0098351A" w:rsidRPr="00DA4064">
          <w:rPr>
            <w:lang w:val="fr-FR"/>
          </w:rPr>
          <w:delText>WITHINGS [</w:delText>
        </w:r>
        <w:r w:rsidR="00910E12" w:rsidRPr="00DA4064">
          <w:rPr>
            <w:lang w:val="fr-FR"/>
          </w:rPr>
          <w:delText>2]</w:delText>
        </w:r>
        <w:r w:rsidR="0098351A" w:rsidRPr="00DA4064">
          <w:rPr>
            <w:lang w:val="fr-FR"/>
          </w:rPr>
          <w:delText>).</w:delText>
        </w:r>
      </w:del>
    </w:p>
    <w:p w:rsidR="006A6583" w:rsidRPr="00DA4064" w:rsidRDefault="00AA2D75" w:rsidP="00AA2D75">
      <w:pPr>
        <w:pStyle w:val="SIGPLANParagraph1"/>
        <w:rPr>
          <w:del w:id="28" w:author="Dalel Gharsalli" w:date="2015-02-28T18:44:00Z"/>
          <w:lang w:val="fr-FR"/>
        </w:rPr>
      </w:pPr>
      <w:r w:rsidRPr="00DA4064">
        <w:rPr>
          <w:lang w:val="fr-FR"/>
        </w:rPr>
        <w:t xml:space="preserve">    </w:t>
      </w:r>
      <w:ins w:id="29" w:author="Dalel Gharsalli" w:date="2015-02-28T18:44:00Z">
        <w:r w:rsidR="00254E14" w:rsidRPr="00DA4064">
          <w:rPr>
            <w:lang w:val="fr-FR"/>
          </w:rPr>
          <w:t xml:space="preserve">Les dispositifs utilisés seront des montres et une balance connectées équipées de plusieurs capteurs, ce </w:t>
        </w:r>
      </w:ins>
      <w:del w:id="30" w:author="Dalel Gharsalli" w:date="2015-02-28T18:44:00Z">
        <w:r w:rsidR="0098351A" w:rsidRPr="00DA4064">
          <w:rPr>
            <w:lang w:val="fr-FR"/>
          </w:rPr>
          <w:delText xml:space="preserve">  Ce </w:delText>
        </w:r>
      </w:del>
      <w:r w:rsidR="0098351A" w:rsidRPr="00DA4064">
        <w:rPr>
          <w:lang w:val="fr-FR"/>
        </w:rPr>
        <w:t xml:space="preserve">projet </w:t>
      </w:r>
      <w:ins w:id="31" w:author="Dalel Gharsalli" w:date="2015-02-28T18:44:00Z">
        <w:r w:rsidR="00254E14" w:rsidRPr="00DA4064">
          <w:rPr>
            <w:lang w:val="fr-FR"/>
          </w:rPr>
          <w:t>fera appel à différentes outils et utilisera en particulier pour la modélisation et le traitement des données</w:t>
        </w:r>
      </w:ins>
      <w:r w:rsidR="00F829DE">
        <w:rPr>
          <w:lang w:val="fr-FR"/>
        </w:rPr>
        <w:t xml:space="preserve"> ,</w:t>
      </w:r>
      <w:del w:id="32" w:author="Dalel Gharsalli" w:date="2015-02-28T18:44:00Z">
        <w:r w:rsidR="002A0DF4" w:rsidRPr="00DA4064">
          <w:rPr>
            <w:lang w:val="fr-FR"/>
          </w:rPr>
          <w:delText xml:space="preserve">entre dans le cadre d’une </w:delText>
        </w:r>
        <w:r w:rsidR="00010EC3" w:rsidRPr="00DA4064">
          <w:rPr>
            <w:lang w:val="fr-FR"/>
          </w:rPr>
          <w:delText>expérimentation</w:delText>
        </w:r>
        <w:r w:rsidR="002A0DF4" w:rsidRPr="00DA4064">
          <w:rPr>
            <w:lang w:val="fr-FR"/>
          </w:rPr>
          <w:delText xml:space="preserve"> de santé dont l’objectif  est d’assurer un suivi géo-temporalisée en temps </w:delText>
        </w:r>
        <w:r w:rsidR="00961511" w:rsidRPr="00DA4064">
          <w:rPr>
            <w:lang w:val="fr-FR"/>
          </w:rPr>
          <w:delText>réel</w:delText>
        </w:r>
        <w:r w:rsidR="002A0DF4" w:rsidRPr="00DA4064">
          <w:rPr>
            <w:lang w:val="fr-FR"/>
          </w:rPr>
          <w:delText xml:space="preserve"> </w:delText>
        </w:r>
        <w:r w:rsidR="005B04D3" w:rsidRPr="00DA4064">
          <w:rPr>
            <w:lang w:val="fr-FR"/>
          </w:rPr>
          <w:delText>de</w:delText>
        </w:r>
        <w:r w:rsidR="002A0DF4" w:rsidRPr="00DA4064">
          <w:rPr>
            <w:lang w:val="fr-FR"/>
          </w:rPr>
          <w:delText xml:space="preserve"> </w:delText>
        </w:r>
        <w:r w:rsidR="005B04D3" w:rsidRPr="00DA4064">
          <w:rPr>
            <w:lang w:val="fr-FR"/>
          </w:rPr>
          <w:delText>l’</w:delText>
        </w:r>
        <w:r w:rsidR="002A0DF4" w:rsidRPr="00DA4064">
          <w:rPr>
            <w:lang w:val="fr-FR"/>
          </w:rPr>
          <w:delText xml:space="preserve">utilisateur </w:delText>
        </w:r>
        <w:r w:rsidR="005B04D3" w:rsidRPr="00DA4064">
          <w:rPr>
            <w:lang w:val="fr-FR"/>
          </w:rPr>
          <w:delText xml:space="preserve">à travers les données stockées </w:delText>
        </w:r>
        <w:r w:rsidR="00961511" w:rsidRPr="00DA4064">
          <w:rPr>
            <w:lang w:val="fr-FR"/>
          </w:rPr>
          <w:delText>tels</w:delText>
        </w:r>
        <w:r w:rsidR="00265235" w:rsidRPr="00DA4064">
          <w:rPr>
            <w:lang w:val="fr-FR"/>
          </w:rPr>
          <w:delText xml:space="preserve"> que l</w:delText>
        </w:r>
        <w:r w:rsidR="005B04D3" w:rsidRPr="00DA4064">
          <w:rPr>
            <w:lang w:val="fr-FR"/>
          </w:rPr>
          <w:delText xml:space="preserve">a </w:delText>
        </w:r>
        <w:r w:rsidR="00265235" w:rsidRPr="00DA4064">
          <w:rPr>
            <w:lang w:val="fr-FR"/>
          </w:rPr>
          <w:delText>position, le</w:delText>
        </w:r>
        <w:r w:rsidR="005B04D3" w:rsidRPr="00DA4064">
          <w:rPr>
            <w:lang w:val="fr-FR"/>
          </w:rPr>
          <w:delText xml:space="preserve"> </w:delText>
        </w:r>
        <w:r w:rsidR="00265235" w:rsidRPr="00DA4064">
          <w:rPr>
            <w:lang w:val="fr-FR"/>
          </w:rPr>
          <w:delText>poids, le</w:delText>
        </w:r>
        <w:r w:rsidR="005B04D3" w:rsidRPr="00DA4064">
          <w:rPr>
            <w:lang w:val="fr-FR"/>
          </w:rPr>
          <w:delText xml:space="preserve"> type de </w:delText>
        </w:r>
        <w:r w:rsidR="00961511" w:rsidRPr="00DA4064">
          <w:rPr>
            <w:lang w:val="fr-FR"/>
          </w:rPr>
          <w:delText>mouvement</w:delText>
        </w:r>
        <w:r w:rsidR="005B04D3" w:rsidRPr="00DA4064">
          <w:rPr>
            <w:lang w:val="fr-FR"/>
          </w:rPr>
          <w:delText xml:space="preserve"> (Walking,</w:delText>
        </w:r>
        <w:r w:rsidR="001B38D9" w:rsidRPr="00DA4064">
          <w:rPr>
            <w:lang w:val="fr-FR"/>
          </w:rPr>
          <w:delText xml:space="preserve"> </w:delText>
        </w:r>
        <w:r w:rsidR="005B04D3" w:rsidRPr="00DA4064">
          <w:rPr>
            <w:lang w:val="fr-FR"/>
          </w:rPr>
          <w:delText>Running,</w:delText>
        </w:r>
        <w:r w:rsidR="001B38D9" w:rsidRPr="00DA4064">
          <w:rPr>
            <w:lang w:val="fr-FR"/>
          </w:rPr>
          <w:delText xml:space="preserve"> </w:delText>
        </w:r>
        <w:r w:rsidR="005B04D3" w:rsidRPr="00DA4064">
          <w:rPr>
            <w:lang w:val="fr-FR"/>
          </w:rPr>
          <w:delText>Cycling…</w:delText>
        </w:r>
        <w:r w:rsidR="00961511" w:rsidRPr="00DA4064">
          <w:rPr>
            <w:lang w:val="fr-FR"/>
          </w:rPr>
          <w:delText>etc.</w:delText>
        </w:r>
        <w:r w:rsidR="00265235" w:rsidRPr="00DA4064">
          <w:rPr>
            <w:lang w:val="fr-FR"/>
          </w:rPr>
          <w:delText>)</w:delText>
        </w:r>
        <w:r w:rsidR="0098351A" w:rsidRPr="00DA4064">
          <w:rPr>
            <w:lang w:val="fr-FR"/>
          </w:rPr>
          <w:delText>, la</w:delText>
        </w:r>
        <w:r w:rsidR="005B04D3" w:rsidRPr="00DA4064">
          <w:rPr>
            <w:lang w:val="fr-FR"/>
          </w:rPr>
          <w:delText xml:space="preserve"> distance parcourue…</w:delText>
        </w:r>
        <w:r w:rsidR="00961511" w:rsidRPr="00DA4064">
          <w:rPr>
            <w:lang w:val="fr-FR"/>
          </w:rPr>
          <w:delText>etc.</w:delText>
        </w:r>
        <w:r w:rsidR="002A0DF4" w:rsidRPr="00DA4064">
          <w:rPr>
            <w:lang w:val="fr-FR"/>
          </w:rPr>
          <w:delText xml:space="preserve"> </w:delText>
        </w:r>
      </w:del>
    </w:p>
    <w:p w:rsidR="00731F76" w:rsidRPr="00DA4064" w:rsidRDefault="005B04D3" w:rsidP="00AA2D75">
      <w:pPr>
        <w:pStyle w:val="SIGPLANParagraph"/>
        <w:spacing w:after="80"/>
        <w:ind w:firstLine="0"/>
        <w:rPr>
          <w:lang w:val="fr-FR"/>
        </w:rPr>
      </w:pPr>
      <w:del w:id="33" w:author="Dalel Gharsalli" w:date="2015-02-28T18:44:00Z">
        <w:r w:rsidRPr="00DA4064">
          <w:rPr>
            <w:lang w:val="fr-FR"/>
          </w:rPr>
          <w:delText xml:space="preserve">Ces données récupérées seront par la suite traitées et </w:delText>
        </w:r>
        <w:r w:rsidR="00961511" w:rsidRPr="00DA4064">
          <w:rPr>
            <w:lang w:val="fr-FR"/>
          </w:rPr>
          <w:delText>modélisées</w:delText>
        </w:r>
        <w:r w:rsidRPr="00DA4064">
          <w:rPr>
            <w:lang w:val="fr-FR"/>
          </w:rPr>
          <w:delText xml:space="preserve"> avec </w:delText>
        </w:r>
      </w:del>
      <w:r w:rsidRPr="00DA4064">
        <w:rPr>
          <w:lang w:val="fr-FR"/>
        </w:rPr>
        <w:t>des langages du web de données / web sémantique</w:t>
      </w:r>
      <w:ins w:id="34" w:author="Dalel Gharsalli" w:date="2015-02-28T18:44:00Z">
        <w:r w:rsidR="00254E14" w:rsidRPr="00DA4064">
          <w:rPr>
            <w:lang w:val="fr-FR"/>
          </w:rPr>
          <w:t xml:space="preserve">. </w:t>
        </w:r>
      </w:ins>
    </w:p>
    <w:p w:rsidR="00E72EC4" w:rsidRPr="00DA4064" w:rsidRDefault="00254E14" w:rsidP="00E83B3E">
      <w:pPr>
        <w:pStyle w:val="SIGPLANParagraph"/>
        <w:spacing w:after="100"/>
        <w:rPr>
          <w:lang w:val="fr-FR"/>
        </w:rPr>
      </w:pPr>
      <w:ins w:id="35" w:author="Dalel Gharsalli" w:date="2015-02-28T18:44:00Z">
        <w:r w:rsidRPr="00DA4064">
          <w:rPr>
            <w:lang w:val="fr-FR"/>
          </w:rPr>
          <w:t>Les données collectées seront ensuite traitées et analysées par rapport aux activités des utilisateurs issues des objets connectés ,les synchroniser à l’état brute et les comparer à celles déjà existante en effectuant un raisonnement à partir d’un ensemble de faits et de règles connus</w:t>
        </w:r>
      </w:ins>
      <w:del w:id="36" w:author="Dalel Gharsalli" w:date="2015-02-28T18:44:00Z">
        <w:r w:rsidR="00910E12" w:rsidRPr="00DA4064">
          <w:rPr>
            <w:lang w:val="fr-FR"/>
          </w:rPr>
          <w:delText xml:space="preserve"> [3]</w:delText>
        </w:r>
      </w:del>
      <w:r w:rsidR="005B04D3" w:rsidRPr="00DA4064">
        <w:rPr>
          <w:lang w:val="fr-FR"/>
        </w:rPr>
        <w:t xml:space="preserve"> pour </w:t>
      </w:r>
      <w:ins w:id="37" w:author="Dalel Gharsalli" w:date="2015-02-28T18:44:00Z">
        <w:r w:rsidRPr="00DA4064">
          <w:rPr>
            <w:lang w:val="fr-FR"/>
          </w:rPr>
          <w:t>aboutir à des recommandations qui vise à alerter et à signaler les mauvaises attitudes et habitude</w:t>
        </w:r>
      </w:ins>
      <w:r w:rsidR="00CA07E1" w:rsidRPr="00DA4064">
        <w:rPr>
          <w:lang w:val="fr-FR"/>
        </w:rPr>
        <w:t>s</w:t>
      </w:r>
      <w:ins w:id="38" w:author="Dalel Gharsalli" w:date="2015-02-28T18:44:00Z">
        <w:r w:rsidRPr="00DA4064">
          <w:rPr>
            <w:lang w:val="fr-FR"/>
          </w:rPr>
          <w:t xml:space="preserve"> des usagers ou bien de maintenir l’état actuel via des suivi</w:t>
        </w:r>
      </w:ins>
      <w:r w:rsidR="00CA07E1" w:rsidRPr="00DA4064">
        <w:rPr>
          <w:lang w:val="fr-FR"/>
        </w:rPr>
        <w:t>s</w:t>
      </w:r>
      <w:r w:rsidR="00E72EC4" w:rsidRPr="00DA4064">
        <w:rPr>
          <w:lang w:val="fr-FR"/>
        </w:rPr>
        <w:t>.</w:t>
      </w:r>
    </w:p>
    <w:p w:rsidR="00E72EC4" w:rsidRPr="00DA4064" w:rsidRDefault="00E72EC4" w:rsidP="007F41B9">
      <w:pPr>
        <w:pStyle w:val="SIGPLANParagraph"/>
        <w:spacing w:after="100"/>
        <w:rPr>
          <w:ins w:id="39" w:author="Dalel Gharsalli" w:date="2015-02-28T18:44:00Z"/>
          <w:lang w:val="fr-FR"/>
        </w:rPr>
      </w:pPr>
      <w:r w:rsidRPr="00DA4064">
        <w:rPr>
          <w:lang w:val="fr-FR"/>
        </w:rPr>
        <w:lastRenderedPageBreak/>
        <w:t>F</w:t>
      </w:r>
      <w:ins w:id="40" w:author="Dalel Gharsalli" w:date="2015-02-28T18:44:00Z">
        <w:r w:rsidR="00254E14" w:rsidRPr="00DA4064">
          <w:rPr>
            <w:lang w:val="fr-FR"/>
          </w:rPr>
          <w:t xml:space="preserve">inalement </w:t>
        </w:r>
      </w:ins>
      <w:r w:rsidRPr="00DA4064">
        <w:rPr>
          <w:lang w:val="fr-FR"/>
        </w:rPr>
        <w:t>on offre à notre utilisateur</w:t>
      </w:r>
      <w:del w:id="41" w:author="Dalel Gharsalli" w:date="2015-02-28T18:44:00Z">
        <w:r w:rsidR="00EE2DF6" w:rsidRPr="00DA4064">
          <w:rPr>
            <w:lang w:val="fr-FR"/>
          </w:rPr>
          <w:delText>f</w:delText>
        </w:r>
        <w:r w:rsidR="00265235" w:rsidRPr="00DA4064">
          <w:rPr>
            <w:lang w:val="fr-FR"/>
          </w:rPr>
          <w:delText>ourni</w:delText>
        </w:r>
        <w:r w:rsidR="005B04D3" w:rsidRPr="00DA4064">
          <w:rPr>
            <w:lang w:val="fr-FR"/>
          </w:rPr>
          <w:delText>r</w:delText>
        </w:r>
      </w:del>
      <w:r w:rsidRPr="00DA4064">
        <w:rPr>
          <w:lang w:val="fr-FR"/>
        </w:rPr>
        <w:t xml:space="preserve"> une représentation </w:t>
      </w:r>
      <w:r w:rsidR="005B04D3" w:rsidRPr="00DA4064">
        <w:rPr>
          <w:lang w:val="fr-FR"/>
        </w:rPr>
        <w:t>ontologique</w:t>
      </w:r>
      <w:r w:rsidR="00EE2DF6" w:rsidRPr="00DA4064">
        <w:rPr>
          <w:lang w:val="fr-FR"/>
        </w:rPr>
        <w:t xml:space="preserve"> </w:t>
      </w:r>
      <w:r w:rsidRPr="00DA4064">
        <w:rPr>
          <w:lang w:val="fr-FR"/>
        </w:rPr>
        <w:t xml:space="preserve">qui sera </w:t>
      </w:r>
      <w:r w:rsidR="00F829DE" w:rsidRPr="00DA4064">
        <w:rPr>
          <w:lang w:val="fr-FR"/>
        </w:rPr>
        <w:t>stocké</w:t>
      </w:r>
      <w:ins w:id="42" w:author="Dalel Gharsalli" w:date="2015-02-28T18:44:00Z">
        <w:r w:rsidR="00254E14" w:rsidRPr="00DA4064">
          <w:rPr>
            <w:lang w:val="fr-FR"/>
          </w:rPr>
          <w:t xml:space="preserve"> dans une base de données de graphes qui permettra de</w:t>
        </w:r>
      </w:ins>
      <w:del w:id="43" w:author="Dalel Gharsalli" w:date="2015-02-28T18:44:00Z">
        <w:r w:rsidR="00EE2DF6" w:rsidRPr="00DA4064">
          <w:rPr>
            <w:lang w:val="fr-FR"/>
          </w:rPr>
          <w:delText>qui servira à</w:delText>
        </w:r>
      </w:del>
      <w:r w:rsidR="00EE2DF6" w:rsidRPr="00DA4064">
        <w:rPr>
          <w:lang w:val="fr-FR"/>
        </w:rPr>
        <w:t xml:space="preserve"> faire un raisonnement et aider à proposer des recommandations</w:t>
      </w:r>
      <w:ins w:id="44" w:author="Dalel Gharsalli" w:date="2015-02-28T18:44:00Z">
        <w:r w:rsidR="00254E14" w:rsidRPr="00DA4064">
          <w:rPr>
            <w:lang w:val="fr-FR"/>
          </w:rPr>
          <w:t>.</w:t>
        </w:r>
      </w:ins>
    </w:p>
    <w:p w:rsidR="005A5B94" w:rsidRPr="00DA4064" w:rsidRDefault="00254E14" w:rsidP="00254E14">
      <w:pPr>
        <w:pStyle w:val="SIGPLANSectionheading"/>
        <w:numPr>
          <w:ilvl w:val="0"/>
          <w:numId w:val="2"/>
        </w:numPr>
        <w:rPr>
          <w:ins w:id="45" w:author="Dalel Gharsalli" w:date="2015-02-28T18:44:00Z"/>
          <w:lang w:val="fr-FR"/>
        </w:rPr>
      </w:pPr>
      <w:ins w:id="46" w:author="Dalel Gharsalli" w:date="2015-02-28T18:44:00Z">
        <w:r w:rsidRPr="00DA4064">
          <w:rPr>
            <w:lang w:val="fr-FR"/>
          </w:rPr>
          <w:t>Synthèse des résultats obtenus</w:t>
        </w:r>
      </w:ins>
    </w:p>
    <w:p w:rsidR="00254E14" w:rsidRPr="00DA4064" w:rsidRDefault="00721388" w:rsidP="007B4D67">
      <w:pPr>
        <w:pStyle w:val="SIGPLANTablecaption"/>
        <w:jc w:val="center"/>
        <w:rPr>
          <w:ins w:id="47" w:author="Dalel Gharsalli" w:date="2015-02-28T18:44:00Z"/>
          <w:lang w:val="fr-FR"/>
        </w:rPr>
      </w:pPr>
      <w:del w:id="48" w:author="Dalel Gharsalli" w:date="2015-02-28T18:44:00Z">
        <w:r w:rsidRPr="00DA4064">
          <w:rPr>
            <w:lang w:val="fr-FR"/>
          </w:rPr>
          <w:delText xml:space="preserve"> en comparant les activités issues des objets connectés à </w:delText>
        </w:r>
      </w:del>
      <w:moveToRangeStart w:id="49" w:author="Dalel Gharsalli" w:date="2015-02-28T18:44:00Z" w:name="move412912374"/>
      <w:moveTo w:id="50" w:author="Dalel Gharsalli" w:date="2015-02-28T18:44:00Z">
        <w:r w:rsidR="00E034B4" w:rsidRPr="00DA4064">
          <w:rPr>
            <w:b/>
            <w:lang w:val="fr-FR"/>
          </w:rPr>
          <w:t xml:space="preserve">Table </w:t>
        </w:r>
        <w:r w:rsidR="00E034B4" w:rsidRPr="00DA4064">
          <w:rPr>
            <w:b/>
            <w:lang w:val="fr-FR"/>
          </w:rPr>
          <w:fldChar w:fldCharType="begin"/>
        </w:r>
        <w:r w:rsidR="00E034B4" w:rsidRPr="00DA4064">
          <w:rPr>
            <w:b/>
            <w:lang w:val="fr-FR"/>
          </w:rPr>
          <w:instrText xml:space="preserve"> SEQ SIGPLAN_Table \* ARABIC </w:instrText>
        </w:r>
        <w:r w:rsidR="00E034B4" w:rsidRPr="00DA4064">
          <w:rPr>
            <w:b/>
            <w:lang w:val="fr-FR"/>
          </w:rPr>
          <w:fldChar w:fldCharType="separate"/>
        </w:r>
      </w:moveTo>
      <w:r w:rsidR="00CA58A1">
        <w:rPr>
          <w:b/>
          <w:noProof/>
          <w:lang w:val="fr-FR"/>
        </w:rPr>
        <w:t>1</w:t>
      </w:r>
      <w:moveTo w:id="51" w:author="Dalel Gharsalli" w:date="2015-02-28T18:44:00Z">
        <w:r w:rsidR="00E034B4" w:rsidRPr="00DA4064">
          <w:rPr>
            <w:b/>
            <w:lang w:val="fr-FR"/>
          </w:rPr>
          <w:fldChar w:fldCharType="end"/>
        </w:r>
        <w:r w:rsidR="00E034B4" w:rsidRPr="00DA4064">
          <w:rPr>
            <w:b/>
            <w:lang w:val="fr-FR"/>
          </w:rPr>
          <w:t>.</w:t>
        </w:r>
        <w:r w:rsidR="00E034B4" w:rsidRPr="00DA4064">
          <w:rPr>
            <w:lang w:val="fr-FR"/>
          </w:rPr>
          <w:t> </w:t>
        </w:r>
      </w:moveTo>
      <w:moveToRangeEnd w:id="49"/>
      <w:ins w:id="52" w:author="Dalel Gharsalli" w:date="2015-02-28T18:44:00Z">
        <w:r w:rsidR="007B4D67" w:rsidRPr="00DA4064">
          <w:rPr>
            <w:lang w:val="fr-FR"/>
          </w:rPr>
          <w:t>Synthèse des objectifs</w:t>
        </w:r>
      </w:ins>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tblBorders>
        <w:tblLayout w:type="fixed"/>
        <w:tblLook w:val="01E0" w:firstRow="1" w:lastRow="1" w:firstColumn="1" w:lastColumn="1" w:noHBand="0" w:noVBand="0"/>
      </w:tblPr>
      <w:tblGrid>
        <w:gridCol w:w="1412"/>
        <w:gridCol w:w="2416"/>
        <w:gridCol w:w="972"/>
      </w:tblGrid>
      <w:tr w:rsidR="00254E14" w:rsidRPr="00DA4064" w:rsidTr="00254E14">
        <w:trPr>
          <w:ins w:id="53" w:author="Dalel Gharsalli" w:date="2015-02-28T18:44:00Z"/>
        </w:trPr>
        <w:tc>
          <w:tcPr>
            <w:tcW w:w="1471" w:type="pct"/>
            <w:tcBorders>
              <w:top w:val="double" w:sz="4" w:space="0" w:color="auto"/>
              <w:bottom w:val="single" w:sz="4" w:space="0" w:color="auto"/>
            </w:tcBorders>
            <w:tcMar>
              <w:left w:w="0" w:type="dxa"/>
              <w:right w:w="80" w:type="dxa"/>
            </w:tcMar>
          </w:tcPr>
          <w:p w:rsidR="00254E14" w:rsidRPr="00DA4064" w:rsidRDefault="00254E14" w:rsidP="00C77FD9">
            <w:pPr>
              <w:pStyle w:val="SIGPLANTablecaption"/>
              <w:rPr>
                <w:ins w:id="54" w:author="Dalel Gharsalli" w:date="2015-02-28T18:44:00Z"/>
                <w:lang w:val="fr-FR"/>
              </w:rPr>
            </w:pPr>
          </w:p>
        </w:tc>
        <w:tc>
          <w:tcPr>
            <w:tcW w:w="2517" w:type="pct"/>
            <w:tcBorders>
              <w:top w:val="double" w:sz="4" w:space="0" w:color="auto"/>
              <w:bottom w:val="single" w:sz="4" w:space="0" w:color="auto"/>
            </w:tcBorders>
          </w:tcPr>
          <w:p w:rsidR="00254E14" w:rsidRPr="00DA4064" w:rsidRDefault="00254E14" w:rsidP="00C77FD9">
            <w:pPr>
              <w:pStyle w:val="SIGPLANTablecaption"/>
              <w:rPr>
                <w:ins w:id="55" w:author="Dalel Gharsalli" w:date="2015-02-28T18:44:00Z"/>
                <w:lang w:val="fr-FR"/>
              </w:rPr>
            </w:pPr>
            <w:ins w:id="56" w:author="Dalel Gharsalli" w:date="2015-02-28T18:44:00Z">
              <w:r w:rsidRPr="00DA4064">
                <w:rPr>
                  <w:lang w:val="fr-FR"/>
                </w:rPr>
                <w:t>Objectif</w:t>
              </w:r>
            </w:ins>
          </w:p>
        </w:tc>
        <w:tc>
          <w:tcPr>
            <w:tcW w:w="1013" w:type="pct"/>
            <w:tcBorders>
              <w:top w:val="double" w:sz="4" w:space="0" w:color="auto"/>
              <w:bottom w:val="single" w:sz="4" w:space="0" w:color="auto"/>
            </w:tcBorders>
          </w:tcPr>
          <w:p w:rsidR="00254E14" w:rsidRPr="00DA4064" w:rsidRDefault="00254E14" w:rsidP="00C77FD9">
            <w:pPr>
              <w:pStyle w:val="SIGPLANTablecaption"/>
              <w:rPr>
                <w:ins w:id="57" w:author="Dalel Gharsalli" w:date="2015-02-28T18:44:00Z"/>
                <w:lang w:val="fr-FR"/>
              </w:rPr>
            </w:pPr>
            <w:ins w:id="58" w:author="Dalel Gharsalli" w:date="2015-02-28T18:44:00Z">
              <w:r w:rsidRPr="00DA4064">
                <w:rPr>
                  <w:lang w:val="fr-FR"/>
                </w:rPr>
                <w:t>Statut</w:t>
              </w:r>
            </w:ins>
          </w:p>
        </w:tc>
      </w:tr>
      <w:tr w:rsidR="00254E14" w:rsidRPr="00DA4064" w:rsidTr="00254E14">
        <w:trPr>
          <w:trHeight w:val="333"/>
          <w:ins w:id="59" w:author="Dalel Gharsalli" w:date="2015-02-28T18:44:00Z"/>
        </w:trPr>
        <w:tc>
          <w:tcPr>
            <w:tcW w:w="1471" w:type="pct"/>
            <w:tcBorders>
              <w:top w:val="single" w:sz="4" w:space="0" w:color="auto"/>
              <w:bottom w:val="single" w:sz="4" w:space="0" w:color="auto"/>
            </w:tcBorders>
            <w:tcMar>
              <w:left w:w="0" w:type="dxa"/>
              <w:right w:w="80" w:type="dxa"/>
            </w:tcMar>
          </w:tcPr>
          <w:p w:rsidR="00254E14" w:rsidRPr="00DA4064" w:rsidRDefault="00254E14" w:rsidP="00C77FD9">
            <w:pPr>
              <w:pStyle w:val="SIGPLANTablecaption"/>
              <w:rPr>
                <w:ins w:id="60" w:author="Dalel Gharsalli" w:date="2015-02-28T18:44:00Z"/>
                <w:b/>
                <w:lang w:val="fr-FR"/>
              </w:rPr>
            </w:pPr>
            <w:ins w:id="61" w:author="Dalel Gharsalli" w:date="2015-02-28T18:44:00Z">
              <w:r w:rsidRPr="00DA4064">
                <w:rPr>
                  <w:b/>
                  <w:lang w:val="fr-FR"/>
                </w:rPr>
                <w:t>1</w:t>
              </w:r>
            </w:ins>
          </w:p>
        </w:tc>
        <w:tc>
          <w:tcPr>
            <w:tcW w:w="2517" w:type="pct"/>
            <w:tcBorders>
              <w:top w:val="single" w:sz="4" w:space="0" w:color="auto"/>
              <w:bottom w:val="single" w:sz="4" w:space="0" w:color="auto"/>
            </w:tcBorders>
          </w:tcPr>
          <w:p w:rsidR="00254E14" w:rsidRPr="00DA4064" w:rsidRDefault="00254E14" w:rsidP="00C77FD9">
            <w:pPr>
              <w:pStyle w:val="SIGPLANTablecaption"/>
              <w:rPr>
                <w:ins w:id="62" w:author="Dalel Gharsalli" w:date="2015-02-28T18:44:00Z"/>
                <w:lang w:val="fr-FR"/>
              </w:rPr>
            </w:pPr>
            <w:ins w:id="63" w:author="Dalel Gharsalli" w:date="2015-02-28T18:44:00Z">
              <w:r w:rsidRPr="00DA4064">
                <w:rPr>
                  <w:lang w:val="fr-FR"/>
                </w:rPr>
                <w:t>Collecte de données</w:t>
              </w:r>
            </w:ins>
          </w:p>
        </w:tc>
        <w:tc>
          <w:tcPr>
            <w:tcW w:w="1013" w:type="pct"/>
            <w:tcBorders>
              <w:top w:val="single" w:sz="4" w:space="0" w:color="auto"/>
              <w:bottom w:val="single" w:sz="4" w:space="0" w:color="auto"/>
            </w:tcBorders>
          </w:tcPr>
          <w:p w:rsidR="00254E14" w:rsidRPr="00DA4064" w:rsidRDefault="00254E14" w:rsidP="00C77FD9">
            <w:pPr>
              <w:pStyle w:val="SIGPLANTablecaption"/>
              <w:rPr>
                <w:ins w:id="64" w:author="Dalel Gharsalli" w:date="2015-02-28T18:44:00Z"/>
                <w:lang w:val="fr-FR"/>
              </w:rPr>
            </w:pPr>
            <w:ins w:id="65" w:author="Dalel Gharsalli" w:date="2015-02-28T18:44:00Z">
              <w:r w:rsidRPr="00DA4064">
                <w:rPr>
                  <w:lang w:val="fr-FR"/>
                </w:rPr>
                <w:t>Atteint</w:t>
              </w:r>
            </w:ins>
          </w:p>
        </w:tc>
      </w:tr>
      <w:tr w:rsidR="00254E14" w:rsidRPr="00DA4064" w:rsidTr="00254E14">
        <w:trPr>
          <w:trHeight w:val="267"/>
          <w:ins w:id="66" w:author="Dalel Gharsalli" w:date="2015-02-28T18:44:00Z"/>
        </w:trPr>
        <w:tc>
          <w:tcPr>
            <w:tcW w:w="1471" w:type="pct"/>
            <w:tcBorders>
              <w:top w:val="single" w:sz="4" w:space="0" w:color="auto"/>
              <w:bottom w:val="single" w:sz="4" w:space="0" w:color="auto"/>
            </w:tcBorders>
            <w:tcMar>
              <w:left w:w="0" w:type="dxa"/>
              <w:right w:w="80" w:type="dxa"/>
            </w:tcMar>
          </w:tcPr>
          <w:p w:rsidR="00254E14" w:rsidRPr="00DA4064" w:rsidRDefault="00254E14" w:rsidP="00254E14">
            <w:pPr>
              <w:pStyle w:val="SIGPLANTablecaption"/>
              <w:rPr>
                <w:ins w:id="67" w:author="Dalel Gharsalli" w:date="2015-02-28T18:44:00Z"/>
                <w:b/>
                <w:lang w:val="fr-FR"/>
              </w:rPr>
            </w:pPr>
            <w:ins w:id="68" w:author="Dalel Gharsalli" w:date="2015-02-28T18:44:00Z">
              <w:r w:rsidRPr="00DA4064">
                <w:rPr>
                  <w:b/>
                  <w:lang w:val="fr-FR"/>
                </w:rPr>
                <w:t>2</w:t>
              </w:r>
            </w:ins>
          </w:p>
        </w:tc>
        <w:tc>
          <w:tcPr>
            <w:tcW w:w="2517" w:type="pct"/>
            <w:tcBorders>
              <w:top w:val="single" w:sz="4" w:space="0" w:color="auto"/>
              <w:bottom w:val="single" w:sz="4" w:space="0" w:color="auto"/>
            </w:tcBorders>
          </w:tcPr>
          <w:p w:rsidR="00254E14" w:rsidRPr="00DA4064" w:rsidRDefault="00254E14" w:rsidP="00254E14">
            <w:pPr>
              <w:pStyle w:val="SIGPLANTablecaption"/>
              <w:rPr>
                <w:ins w:id="69" w:author="Dalel Gharsalli" w:date="2015-02-28T18:44:00Z"/>
                <w:lang w:val="fr-FR"/>
              </w:rPr>
            </w:pPr>
            <w:ins w:id="70" w:author="Dalel Gharsalli" w:date="2015-02-28T18:44:00Z">
              <w:r w:rsidRPr="00DA4064">
                <w:rPr>
                  <w:lang w:val="fr-FR"/>
                </w:rPr>
                <w:t>Visualisation des données</w:t>
              </w:r>
            </w:ins>
          </w:p>
        </w:tc>
        <w:tc>
          <w:tcPr>
            <w:tcW w:w="1013" w:type="pct"/>
            <w:tcBorders>
              <w:top w:val="single" w:sz="4" w:space="0" w:color="auto"/>
              <w:bottom w:val="single" w:sz="4" w:space="0" w:color="auto"/>
            </w:tcBorders>
          </w:tcPr>
          <w:p w:rsidR="00254E14" w:rsidRPr="00DA4064" w:rsidRDefault="00254E14" w:rsidP="00254E14">
            <w:pPr>
              <w:pStyle w:val="SIGPLANTablecaption"/>
              <w:rPr>
                <w:ins w:id="71" w:author="Dalel Gharsalli" w:date="2015-02-28T18:44:00Z"/>
                <w:lang w:val="fr-FR"/>
              </w:rPr>
            </w:pPr>
            <w:ins w:id="72" w:author="Dalel Gharsalli" w:date="2015-02-28T18:44:00Z">
              <w:r w:rsidRPr="00DA4064">
                <w:rPr>
                  <w:lang w:val="fr-FR"/>
                </w:rPr>
                <w:t>Atteint</w:t>
              </w:r>
            </w:ins>
          </w:p>
        </w:tc>
      </w:tr>
      <w:tr w:rsidR="00254E14" w:rsidRPr="00DA4064" w:rsidTr="00254E14">
        <w:trPr>
          <w:trHeight w:val="301"/>
          <w:ins w:id="73" w:author="Dalel Gharsalli" w:date="2015-02-28T18:44:00Z"/>
        </w:trPr>
        <w:tc>
          <w:tcPr>
            <w:tcW w:w="1471" w:type="pct"/>
            <w:tcBorders>
              <w:top w:val="single" w:sz="4" w:space="0" w:color="auto"/>
              <w:bottom w:val="single" w:sz="4" w:space="0" w:color="auto"/>
            </w:tcBorders>
            <w:tcMar>
              <w:left w:w="0" w:type="dxa"/>
              <w:right w:w="80" w:type="dxa"/>
            </w:tcMar>
          </w:tcPr>
          <w:p w:rsidR="00254E14" w:rsidRPr="00DA4064" w:rsidRDefault="00254E14" w:rsidP="00254E14">
            <w:pPr>
              <w:pStyle w:val="SIGPLANTablecaption"/>
              <w:rPr>
                <w:ins w:id="74" w:author="Dalel Gharsalli" w:date="2015-02-28T18:44:00Z"/>
                <w:b/>
                <w:lang w:val="fr-FR"/>
              </w:rPr>
            </w:pPr>
            <w:ins w:id="75" w:author="Dalel Gharsalli" w:date="2015-02-28T18:44:00Z">
              <w:r w:rsidRPr="00DA4064">
                <w:rPr>
                  <w:b/>
                  <w:lang w:val="fr-FR"/>
                </w:rPr>
                <w:t>3</w:t>
              </w:r>
            </w:ins>
          </w:p>
        </w:tc>
        <w:tc>
          <w:tcPr>
            <w:tcW w:w="2517" w:type="pct"/>
            <w:tcBorders>
              <w:top w:val="single" w:sz="4" w:space="0" w:color="auto"/>
              <w:bottom w:val="single" w:sz="4" w:space="0" w:color="auto"/>
            </w:tcBorders>
          </w:tcPr>
          <w:p w:rsidR="00254E14" w:rsidRPr="00DA4064" w:rsidRDefault="00254E14" w:rsidP="00254E14">
            <w:pPr>
              <w:pStyle w:val="SIGPLANTablecaption"/>
              <w:rPr>
                <w:ins w:id="76" w:author="Dalel Gharsalli" w:date="2015-02-28T18:44:00Z"/>
                <w:lang w:val="fr-FR"/>
              </w:rPr>
            </w:pPr>
            <w:ins w:id="77" w:author="Dalel Gharsalli" w:date="2015-02-28T18:44:00Z">
              <w:r w:rsidRPr="00DA4064">
                <w:rPr>
                  <w:lang w:val="fr-FR"/>
                </w:rPr>
                <w:t xml:space="preserve">Analyse des données  </w:t>
              </w:r>
            </w:ins>
          </w:p>
        </w:tc>
        <w:tc>
          <w:tcPr>
            <w:tcW w:w="1013" w:type="pct"/>
            <w:tcBorders>
              <w:top w:val="single" w:sz="4" w:space="0" w:color="auto"/>
              <w:bottom w:val="single" w:sz="4" w:space="0" w:color="auto"/>
            </w:tcBorders>
          </w:tcPr>
          <w:p w:rsidR="00254E14" w:rsidRPr="00DA4064" w:rsidRDefault="00254E14" w:rsidP="00254E14">
            <w:pPr>
              <w:pStyle w:val="SIGPLANTablecaption"/>
              <w:rPr>
                <w:ins w:id="78" w:author="Dalel Gharsalli" w:date="2015-02-28T18:44:00Z"/>
                <w:lang w:val="fr-FR"/>
              </w:rPr>
            </w:pPr>
            <w:ins w:id="79" w:author="Dalel Gharsalli" w:date="2015-02-28T18:44:00Z">
              <w:r w:rsidRPr="00DA4064">
                <w:rPr>
                  <w:lang w:val="fr-FR"/>
                </w:rPr>
                <w:t>Atteint</w:t>
              </w:r>
            </w:ins>
          </w:p>
        </w:tc>
      </w:tr>
      <w:tr w:rsidR="00254E14" w:rsidRPr="00DA4064" w:rsidTr="00254E14">
        <w:trPr>
          <w:trHeight w:val="346"/>
          <w:ins w:id="80" w:author="Dalel Gharsalli" w:date="2015-02-28T18:44:00Z"/>
        </w:trPr>
        <w:tc>
          <w:tcPr>
            <w:tcW w:w="1471" w:type="pct"/>
            <w:tcBorders>
              <w:top w:val="single" w:sz="4" w:space="0" w:color="auto"/>
              <w:bottom w:val="single" w:sz="4" w:space="0" w:color="auto"/>
            </w:tcBorders>
            <w:tcMar>
              <w:left w:w="0" w:type="dxa"/>
              <w:right w:w="80" w:type="dxa"/>
            </w:tcMar>
          </w:tcPr>
          <w:p w:rsidR="00254E14" w:rsidRPr="00DA4064" w:rsidRDefault="00254E14" w:rsidP="00254E14">
            <w:pPr>
              <w:pStyle w:val="SIGPLANTablecaption"/>
              <w:rPr>
                <w:ins w:id="81" w:author="Dalel Gharsalli" w:date="2015-02-28T18:44:00Z"/>
                <w:b/>
                <w:lang w:val="fr-FR"/>
              </w:rPr>
            </w:pPr>
            <w:ins w:id="82" w:author="Dalel Gharsalli" w:date="2015-02-28T18:44:00Z">
              <w:r w:rsidRPr="00DA4064">
                <w:rPr>
                  <w:b/>
                  <w:lang w:val="fr-FR"/>
                </w:rPr>
                <w:t>4</w:t>
              </w:r>
            </w:ins>
          </w:p>
        </w:tc>
        <w:tc>
          <w:tcPr>
            <w:tcW w:w="2517" w:type="pct"/>
            <w:tcBorders>
              <w:top w:val="single" w:sz="4" w:space="0" w:color="auto"/>
              <w:bottom w:val="single" w:sz="4" w:space="0" w:color="auto"/>
            </w:tcBorders>
          </w:tcPr>
          <w:p w:rsidR="00254E14" w:rsidRPr="00DA4064" w:rsidRDefault="00254E14" w:rsidP="00254E14">
            <w:pPr>
              <w:pStyle w:val="SIGPLANTablecaption"/>
              <w:rPr>
                <w:ins w:id="83" w:author="Dalel Gharsalli" w:date="2015-02-28T18:44:00Z"/>
                <w:lang w:val="fr-FR"/>
              </w:rPr>
            </w:pPr>
            <w:ins w:id="84" w:author="Dalel Gharsalli" w:date="2015-02-28T18:44:00Z">
              <w:r w:rsidRPr="00DA4064">
                <w:rPr>
                  <w:lang w:val="fr-FR"/>
                </w:rPr>
                <w:t>Suivi des utilisateurs</w:t>
              </w:r>
            </w:ins>
          </w:p>
        </w:tc>
        <w:tc>
          <w:tcPr>
            <w:tcW w:w="1013" w:type="pct"/>
            <w:tcBorders>
              <w:top w:val="single" w:sz="4" w:space="0" w:color="auto"/>
              <w:bottom w:val="single" w:sz="4" w:space="0" w:color="auto"/>
            </w:tcBorders>
          </w:tcPr>
          <w:p w:rsidR="00254E14" w:rsidRPr="00DA4064" w:rsidRDefault="00254E14" w:rsidP="00254E14">
            <w:pPr>
              <w:pStyle w:val="SIGPLANTablecaption"/>
              <w:rPr>
                <w:ins w:id="85" w:author="Dalel Gharsalli" w:date="2015-02-28T18:44:00Z"/>
                <w:lang w:val="fr-FR"/>
              </w:rPr>
            </w:pPr>
            <w:ins w:id="86" w:author="Dalel Gharsalli" w:date="2015-02-28T18:44:00Z">
              <w:r w:rsidRPr="00DA4064">
                <w:rPr>
                  <w:lang w:val="fr-FR"/>
                </w:rPr>
                <w:t>Atteint</w:t>
              </w:r>
            </w:ins>
          </w:p>
        </w:tc>
      </w:tr>
    </w:tbl>
    <w:p w:rsidR="00254E14" w:rsidRPr="00DA4064" w:rsidRDefault="00254E14" w:rsidP="00CA07E1">
      <w:pPr>
        <w:pStyle w:val="SIGPLANParagraph"/>
        <w:ind w:firstLine="0"/>
        <w:rPr>
          <w:ins w:id="87" w:author="Dalel Gharsalli" w:date="2015-02-28T18:44:00Z"/>
          <w:lang w:val="fr-FR"/>
        </w:rPr>
      </w:pPr>
    </w:p>
    <w:p w:rsidR="00254E14" w:rsidRPr="00DA4064" w:rsidRDefault="007B4D67" w:rsidP="007B4D67">
      <w:pPr>
        <w:pStyle w:val="SIGPLANSubsectionheading"/>
        <w:numPr>
          <w:ilvl w:val="1"/>
          <w:numId w:val="2"/>
        </w:numPr>
        <w:rPr>
          <w:ins w:id="88" w:author="Dalel Gharsalli" w:date="2015-02-28T18:44:00Z"/>
          <w:lang w:val="fr-FR"/>
        </w:rPr>
      </w:pPr>
      <w:ins w:id="89" w:author="Dalel Gharsalli" w:date="2015-02-28T18:44:00Z">
        <w:r w:rsidRPr="00DA4064">
          <w:rPr>
            <w:lang w:val="fr-FR"/>
          </w:rPr>
          <w:t>Objectif 1 : Collecte de données</w:t>
        </w:r>
      </w:ins>
    </w:p>
    <w:p w:rsidR="00740FD5" w:rsidRPr="00DA4064" w:rsidRDefault="007B4D67" w:rsidP="00E83B3E">
      <w:pPr>
        <w:pStyle w:val="SIGPLANParagraph1"/>
        <w:spacing w:after="80"/>
        <w:rPr>
          <w:lang w:val="fr-FR"/>
        </w:rPr>
      </w:pPr>
      <w:ins w:id="90" w:author="Dalel Gharsalli" w:date="2015-02-28T18:44:00Z">
        <w:r w:rsidRPr="00DA4064">
          <w:rPr>
            <w:lang w:val="fr-FR"/>
          </w:rPr>
          <w:t>Pour qu’on puisse réaliser notre plateforme de collecte de données, il nous a été indispensable  de mettre en place un système de récupération et de stockage des informations qui  tient en compte des délais de collecte acceptable, de la qualité des données restaurées et du volume de données à archiver.</w:t>
        </w:r>
      </w:ins>
    </w:p>
    <w:p w:rsidR="00731F76" w:rsidRPr="00DA4064" w:rsidRDefault="008135BE" w:rsidP="00E83B3E">
      <w:pPr>
        <w:pStyle w:val="SIGPLANParagraph1"/>
        <w:spacing w:after="80"/>
        <w:rPr>
          <w:lang w:val="fr-FR"/>
        </w:rPr>
      </w:pPr>
      <w:r w:rsidRPr="00DA4064">
        <w:rPr>
          <w:lang w:val="fr-FR"/>
        </w:rPr>
        <w:t xml:space="preserve">    Comme </w:t>
      </w:r>
      <w:r w:rsidR="00F829DE" w:rsidRPr="00DA4064">
        <w:rPr>
          <w:lang w:val="fr-FR"/>
        </w:rPr>
        <w:t>résultat</w:t>
      </w:r>
      <w:r w:rsidRPr="00DA4064">
        <w:rPr>
          <w:lang w:val="fr-FR"/>
        </w:rPr>
        <w:t xml:space="preserve"> on a su assurer un c</w:t>
      </w:r>
      <w:r w:rsidR="00740FD5" w:rsidRPr="00DA4064">
        <w:rPr>
          <w:lang w:val="fr-FR"/>
        </w:rPr>
        <w:t>ol</w:t>
      </w:r>
      <w:r w:rsidRPr="00DA4064">
        <w:rPr>
          <w:lang w:val="fr-FR"/>
        </w:rPr>
        <w:t>lecte asynchrone des données depuis les capteurs issues de seulement de la montre connectée</w:t>
      </w:r>
      <w:r w:rsidR="00740FD5" w:rsidRPr="00DA4064">
        <w:rPr>
          <w:lang w:val="fr-FR"/>
        </w:rPr>
        <w:t>,</w:t>
      </w:r>
      <w:r w:rsidRPr="00DA4064">
        <w:rPr>
          <w:lang w:val="fr-FR"/>
        </w:rPr>
        <w:t xml:space="preserve"> parce qu’il nous a été impossible de </w:t>
      </w:r>
      <w:r w:rsidR="009D4007" w:rsidRPr="00DA4064">
        <w:rPr>
          <w:lang w:val="fr-FR"/>
        </w:rPr>
        <w:t xml:space="preserve">récupérer </w:t>
      </w:r>
      <w:r w:rsidR="00731F76" w:rsidRPr="00DA4064">
        <w:rPr>
          <w:lang w:val="fr-FR"/>
        </w:rPr>
        <w:t xml:space="preserve">la balance </w:t>
      </w:r>
      <w:r w:rsidR="009D4007" w:rsidRPr="00DA4064">
        <w:rPr>
          <w:lang w:val="fr-FR"/>
        </w:rPr>
        <w:t>WITHINGS [</w:t>
      </w:r>
      <w:r w:rsidR="00731F76" w:rsidRPr="00DA4064">
        <w:rPr>
          <w:lang w:val="fr-FR"/>
        </w:rPr>
        <w:t>1]</w:t>
      </w:r>
      <w:r w:rsidRPr="00DA4064">
        <w:rPr>
          <w:lang w:val="fr-FR"/>
        </w:rPr>
        <w:t xml:space="preserve"> </w:t>
      </w:r>
      <w:r w:rsidR="009D4007" w:rsidRPr="00DA4064">
        <w:rPr>
          <w:lang w:val="fr-FR"/>
        </w:rPr>
        <w:t>de la part de l’équipe de recherche Rainbow de laboratoire I3S -</w:t>
      </w:r>
      <w:r w:rsidR="00731F76" w:rsidRPr="00DA4064">
        <w:rPr>
          <w:lang w:val="fr-FR"/>
        </w:rPr>
        <w:t>vue qu’elle</w:t>
      </w:r>
      <w:r w:rsidR="009D4007" w:rsidRPr="00DA4064">
        <w:rPr>
          <w:lang w:val="fr-FR"/>
        </w:rPr>
        <w:t xml:space="preserve"> a été utilisée par un</w:t>
      </w:r>
      <w:r w:rsidRPr="00DA4064">
        <w:rPr>
          <w:lang w:val="fr-FR"/>
        </w:rPr>
        <w:t xml:space="preserve"> autre </w:t>
      </w:r>
      <w:r w:rsidR="009D4007" w:rsidRPr="00DA4064">
        <w:rPr>
          <w:lang w:val="fr-FR"/>
        </w:rPr>
        <w:t>groupe</w:t>
      </w:r>
      <w:r w:rsidR="00740FD5" w:rsidRPr="00DA4064">
        <w:rPr>
          <w:lang w:val="fr-FR"/>
        </w:rPr>
        <w:t xml:space="preserve"> </w:t>
      </w:r>
      <w:r w:rsidR="00731F76" w:rsidRPr="00DA4064">
        <w:rPr>
          <w:lang w:val="fr-FR"/>
        </w:rPr>
        <w:t xml:space="preserve">dans leur PFE. </w:t>
      </w:r>
    </w:p>
    <w:p w:rsidR="00740FD5" w:rsidRPr="00DA4064" w:rsidRDefault="009D4007" w:rsidP="008135BE">
      <w:pPr>
        <w:pStyle w:val="SIGPLANParagraph"/>
        <w:ind w:firstLine="0"/>
        <w:rPr>
          <w:lang w:val="fr-FR"/>
        </w:rPr>
      </w:pPr>
      <w:r w:rsidRPr="00DA4064">
        <w:rPr>
          <w:lang w:val="fr-FR"/>
        </w:rPr>
        <w:t xml:space="preserve">    Les données récoltées s’</w:t>
      </w:r>
      <w:r w:rsidR="00740FD5" w:rsidRPr="00DA4064">
        <w:rPr>
          <w:lang w:val="fr-FR"/>
        </w:rPr>
        <w:t>envoi</w:t>
      </w:r>
      <w:r w:rsidRPr="00DA4064">
        <w:rPr>
          <w:lang w:val="fr-FR"/>
        </w:rPr>
        <w:t>ent</w:t>
      </w:r>
      <w:r w:rsidR="00740FD5" w:rsidRPr="00DA4064">
        <w:rPr>
          <w:lang w:val="fr-FR"/>
        </w:rPr>
        <w:t xml:space="preserve"> </w:t>
      </w:r>
      <w:r w:rsidRPr="00DA4064">
        <w:rPr>
          <w:lang w:val="fr-FR"/>
        </w:rPr>
        <w:t xml:space="preserve">périodiquement, plus précisément toutes les 10 minutes </w:t>
      </w:r>
      <w:r w:rsidR="00740FD5" w:rsidRPr="00DA4064">
        <w:rPr>
          <w:lang w:val="fr-FR"/>
        </w:rPr>
        <w:t xml:space="preserve">vers </w:t>
      </w:r>
      <w:r w:rsidRPr="00DA4064">
        <w:rPr>
          <w:lang w:val="fr-FR"/>
        </w:rPr>
        <w:t xml:space="preserve">une </w:t>
      </w:r>
      <w:r w:rsidR="00740FD5" w:rsidRPr="00DA4064">
        <w:rPr>
          <w:lang w:val="fr-FR"/>
        </w:rPr>
        <w:t xml:space="preserve">notre serveur </w:t>
      </w:r>
      <w:r w:rsidRPr="00DA4064">
        <w:rPr>
          <w:lang w:val="fr-FR"/>
        </w:rPr>
        <w:t xml:space="preserve">qu’on a mis en place et </w:t>
      </w:r>
      <w:r w:rsidR="00740FD5" w:rsidRPr="00DA4064">
        <w:rPr>
          <w:lang w:val="fr-FR"/>
        </w:rPr>
        <w:t xml:space="preserve">qui s’engage de les sauvegarder dans une base de </w:t>
      </w:r>
      <w:r w:rsidRPr="00DA4064">
        <w:rPr>
          <w:lang w:val="fr-FR"/>
        </w:rPr>
        <w:t>données.</w:t>
      </w:r>
    </w:p>
    <w:p w:rsidR="001B38D9" w:rsidRPr="00DA4064" w:rsidRDefault="009D4007" w:rsidP="00E83B3E">
      <w:pPr>
        <w:pStyle w:val="SIGPLANParagraph1"/>
        <w:spacing w:after="80"/>
        <w:rPr>
          <w:lang w:val="fr-FR"/>
        </w:rPr>
      </w:pPr>
      <w:r w:rsidRPr="00DA4064">
        <w:rPr>
          <w:lang w:val="fr-FR"/>
        </w:rPr>
        <w:t>Cette dernière contient un ensemble d’informations tiré depuis neufs capteurs :</w:t>
      </w:r>
    </w:p>
    <w:p w:rsidR="009D4007" w:rsidRPr="00DA4064" w:rsidRDefault="00AA55C8" w:rsidP="009D4007">
      <w:pPr>
        <w:pStyle w:val="SIGPLANParagraph"/>
        <w:numPr>
          <w:ilvl w:val="0"/>
          <w:numId w:val="27"/>
        </w:numPr>
        <w:rPr>
          <w:lang w:val="fr-FR"/>
        </w:rPr>
      </w:pPr>
      <w:r w:rsidRPr="00DA4064">
        <w:rPr>
          <w:lang w:val="fr-FR"/>
        </w:rPr>
        <w:t>Accélération</w:t>
      </w:r>
      <w:r w:rsidR="009D4007" w:rsidRPr="00DA4064">
        <w:rPr>
          <w:lang w:val="fr-FR"/>
        </w:rPr>
        <w:t xml:space="preserve"> </w:t>
      </w:r>
    </w:p>
    <w:p w:rsidR="009D4007" w:rsidRPr="00DA4064" w:rsidRDefault="00AA55C8" w:rsidP="009D4007">
      <w:pPr>
        <w:pStyle w:val="SIGPLANParagraph"/>
        <w:numPr>
          <w:ilvl w:val="0"/>
          <w:numId w:val="27"/>
        </w:numPr>
        <w:rPr>
          <w:lang w:val="fr-FR"/>
        </w:rPr>
      </w:pPr>
      <w:r w:rsidRPr="00DA4064">
        <w:rPr>
          <w:lang w:val="fr-FR"/>
        </w:rPr>
        <w:t>Luminosité</w:t>
      </w:r>
    </w:p>
    <w:p w:rsidR="009D4007" w:rsidRPr="00DA4064" w:rsidRDefault="00AA55C8" w:rsidP="009D4007">
      <w:pPr>
        <w:pStyle w:val="SIGPLANParagraph"/>
        <w:numPr>
          <w:ilvl w:val="0"/>
          <w:numId w:val="27"/>
        </w:numPr>
        <w:rPr>
          <w:lang w:val="fr-FR"/>
        </w:rPr>
      </w:pPr>
      <w:r w:rsidRPr="00DA4064">
        <w:rPr>
          <w:lang w:val="fr-FR"/>
        </w:rPr>
        <w:t>GPS</w:t>
      </w:r>
      <w:r w:rsidR="00163E1B" w:rsidRPr="00DA4064">
        <w:rPr>
          <w:lang w:val="fr-FR"/>
        </w:rPr>
        <w:t xml:space="preserve"> Location [2]</w:t>
      </w:r>
    </w:p>
    <w:p w:rsidR="009D4007" w:rsidRPr="00DA4064" w:rsidRDefault="00163E1B" w:rsidP="009D4007">
      <w:pPr>
        <w:pStyle w:val="SIGPLANParagraph"/>
        <w:numPr>
          <w:ilvl w:val="0"/>
          <w:numId w:val="27"/>
        </w:numPr>
        <w:rPr>
          <w:lang w:val="fr-FR"/>
        </w:rPr>
      </w:pPr>
      <w:r w:rsidRPr="00DA4064">
        <w:rPr>
          <w:lang w:val="fr-FR"/>
        </w:rPr>
        <w:t>GPS Speed [3]</w:t>
      </w:r>
    </w:p>
    <w:p w:rsidR="009D4007" w:rsidRPr="00DA4064" w:rsidRDefault="00163E1B" w:rsidP="009D4007">
      <w:pPr>
        <w:pStyle w:val="SIGPLANParagraph"/>
        <w:numPr>
          <w:ilvl w:val="0"/>
          <w:numId w:val="27"/>
        </w:numPr>
        <w:rPr>
          <w:lang w:val="fr-FR"/>
        </w:rPr>
      </w:pPr>
      <w:r w:rsidRPr="00DA4064">
        <w:rPr>
          <w:lang w:val="fr-FR"/>
        </w:rPr>
        <w:t>Gravité [4]</w:t>
      </w:r>
    </w:p>
    <w:p w:rsidR="009D4007" w:rsidRPr="00DA4064" w:rsidRDefault="00163E1B" w:rsidP="009D4007">
      <w:pPr>
        <w:pStyle w:val="SIGPLANParagraph"/>
        <w:numPr>
          <w:ilvl w:val="0"/>
          <w:numId w:val="27"/>
        </w:numPr>
        <w:rPr>
          <w:lang w:val="fr-FR"/>
        </w:rPr>
      </w:pPr>
      <w:r w:rsidRPr="00DA4064">
        <w:rPr>
          <w:lang w:val="fr-FR"/>
        </w:rPr>
        <w:t>Gyroscope [5]</w:t>
      </w:r>
    </w:p>
    <w:p w:rsidR="009D4007" w:rsidRPr="00DA4064" w:rsidRDefault="00163E1B" w:rsidP="009D4007">
      <w:pPr>
        <w:pStyle w:val="SIGPLANParagraph"/>
        <w:numPr>
          <w:ilvl w:val="0"/>
          <w:numId w:val="27"/>
        </w:numPr>
        <w:rPr>
          <w:lang w:val="fr-FR"/>
        </w:rPr>
      </w:pPr>
      <w:r w:rsidRPr="00DA4064">
        <w:rPr>
          <w:lang w:val="fr-FR"/>
        </w:rPr>
        <w:t>Heart</w:t>
      </w:r>
      <w:r w:rsidR="00866473" w:rsidRPr="00DA4064">
        <w:rPr>
          <w:lang w:val="fr-FR"/>
        </w:rPr>
        <w:t xml:space="preserve"> </w:t>
      </w:r>
      <w:r w:rsidRPr="00DA4064">
        <w:rPr>
          <w:lang w:val="fr-FR"/>
        </w:rPr>
        <w:t>Rate [6]</w:t>
      </w:r>
    </w:p>
    <w:p w:rsidR="009D4007" w:rsidRPr="00DA4064" w:rsidRDefault="00163E1B" w:rsidP="009D4007">
      <w:pPr>
        <w:pStyle w:val="SIGPLANParagraph"/>
        <w:numPr>
          <w:ilvl w:val="0"/>
          <w:numId w:val="27"/>
        </w:numPr>
        <w:rPr>
          <w:lang w:val="fr-FR"/>
        </w:rPr>
      </w:pPr>
      <w:r w:rsidRPr="00DA4064">
        <w:rPr>
          <w:lang w:val="fr-FR"/>
        </w:rPr>
        <w:t>Magnetic</w:t>
      </w:r>
      <w:r w:rsidR="00866473" w:rsidRPr="00DA4064">
        <w:rPr>
          <w:lang w:val="fr-FR"/>
        </w:rPr>
        <w:t xml:space="preserve"> Field [</w:t>
      </w:r>
      <w:r w:rsidRPr="00DA4064">
        <w:rPr>
          <w:lang w:val="fr-FR"/>
        </w:rPr>
        <w:t>7]</w:t>
      </w:r>
    </w:p>
    <w:p w:rsidR="009D4007" w:rsidRPr="00DA4064" w:rsidRDefault="00163E1B" w:rsidP="009D4007">
      <w:pPr>
        <w:pStyle w:val="SIGPLANParagraph"/>
        <w:numPr>
          <w:ilvl w:val="0"/>
          <w:numId w:val="27"/>
        </w:numPr>
        <w:rPr>
          <w:lang w:val="fr-FR"/>
        </w:rPr>
      </w:pPr>
      <w:r w:rsidRPr="00DA4064">
        <w:rPr>
          <w:lang w:val="fr-FR"/>
        </w:rPr>
        <w:t>Rotation</w:t>
      </w:r>
      <w:r w:rsidR="00866473" w:rsidRPr="00DA4064">
        <w:rPr>
          <w:lang w:val="fr-FR"/>
        </w:rPr>
        <w:t xml:space="preserve"> Vector [</w:t>
      </w:r>
      <w:r w:rsidRPr="00DA4064">
        <w:rPr>
          <w:lang w:val="fr-FR"/>
        </w:rPr>
        <w:t>8]</w:t>
      </w:r>
    </w:p>
    <w:p w:rsidR="009D4007" w:rsidRPr="00DA4064" w:rsidRDefault="00163E1B" w:rsidP="00866473">
      <w:pPr>
        <w:pStyle w:val="SIGPLANParagraph"/>
        <w:numPr>
          <w:ilvl w:val="0"/>
          <w:numId w:val="27"/>
        </w:numPr>
        <w:rPr>
          <w:ins w:id="91" w:author="Dalel Gharsalli" w:date="2015-02-28T18:44:00Z"/>
          <w:lang w:val="fr-FR"/>
        </w:rPr>
      </w:pPr>
      <w:r w:rsidRPr="00DA4064">
        <w:rPr>
          <w:lang w:val="fr-FR"/>
        </w:rPr>
        <w:t>Step</w:t>
      </w:r>
      <w:r w:rsidR="00866473" w:rsidRPr="00DA4064">
        <w:rPr>
          <w:lang w:val="fr-FR"/>
        </w:rPr>
        <w:t xml:space="preserve"> Counter</w:t>
      </w:r>
      <w:r w:rsidR="00007856">
        <w:rPr>
          <w:lang w:val="fr-FR"/>
        </w:rPr>
        <w:t xml:space="preserve"> [9]</w:t>
      </w:r>
    </w:p>
    <w:p w:rsidR="007B4D67" w:rsidRPr="00DA4064" w:rsidRDefault="007B4D67" w:rsidP="007B4D67">
      <w:pPr>
        <w:pStyle w:val="SIGPLANSubsectionheading"/>
        <w:numPr>
          <w:ilvl w:val="1"/>
          <w:numId w:val="2"/>
        </w:numPr>
        <w:rPr>
          <w:ins w:id="92" w:author="Dalel Gharsalli" w:date="2015-02-28T18:44:00Z"/>
          <w:lang w:val="fr-FR"/>
        </w:rPr>
      </w:pPr>
      <w:ins w:id="93" w:author="Dalel Gharsalli" w:date="2015-02-28T18:44:00Z">
        <w:r w:rsidRPr="00DA4064">
          <w:rPr>
            <w:lang w:val="fr-FR"/>
          </w:rPr>
          <w:t>Objectif 2 : Visualisation des données</w:t>
        </w:r>
      </w:ins>
    </w:p>
    <w:p w:rsidR="000352B3" w:rsidRPr="00DA4064" w:rsidRDefault="007B4D67">
      <w:pPr>
        <w:pStyle w:val="SIGPLANParagraph1"/>
        <w:spacing w:after="80"/>
        <w:rPr>
          <w:lang w:val="fr-FR"/>
        </w:rPr>
        <w:pPrChange w:id="94" w:author="Dalel Gharsalli" w:date="2015-02-28T18:44:00Z">
          <w:pPr>
            <w:pStyle w:val="SIGPLANParagraph"/>
            <w:spacing w:before="60"/>
          </w:pPr>
        </w:pPrChange>
      </w:pPr>
      <w:ins w:id="95" w:author="Dalel Gharsalli" w:date="2015-02-28T18:44:00Z">
        <w:r w:rsidRPr="00DA4064">
          <w:rPr>
            <w:lang w:val="fr-FR"/>
          </w:rPr>
          <w:t>Une fois les données collectées (</w:t>
        </w:r>
      </w:ins>
      <w:r w:rsidR="00F829DE" w:rsidRPr="00DA4064">
        <w:rPr>
          <w:lang w:val="fr-FR"/>
        </w:rPr>
        <w:t>Vitesse, distance</w:t>
      </w:r>
      <w:ins w:id="96" w:author="Dalel Gharsalli" w:date="2015-02-28T18:44:00Z">
        <w:r w:rsidRPr="00DA4064">
          <w:rPr>
            <w:lang w:val="fr-FR"/>
          </w:rPr>
          <w:t xml:space="preserve"> parcourue, dénivelé…etc.) l’utilisateur aura la possibilité de les visualiser à </w:t>
        </w:r>
      </w:ins>
      <w:r w:rsidR="00721388" w:rsidRPr="00DA4064">
        <w:rPr>
          <w:lang w:val="fr-FR"/>
        </w:rPr>
        <w:t xml:space="preserve">leur </w:t>
      </w:r>
      <w:r w:rsidR="008B334B" w:rsidRPr="00DA4064">
        <w:rPr>
          <w:lang w:val="fr-FR"/>
        </w:rPr>
        <w:t>état brute</w:t>
      </w:r>
      <w:del w:id="97" w:author="Dalel Gharsalli" w:date="2015-02-28T18:44:00Z">
        <w:r w:rsidR="008B334B" w:rsidRPr="00DA4064">
          <w:rPr>
            <w:lang w:val="fr-FR"/>
          </w:rPr>
          <w:delText xml:space="preserve"> avec </w:delText>
        </w:r>
        <w:r w:rsidR="00721388" w:rsidRPr="00DA4064">
          <w:rPr>
            <w:lang w:val="fr-FR"/>
          </w:rPr>
          <w:delText>la base des règles déjà définie par</w:delText>
        </w:r>
        <w:r w:rsidR="00F00822" w:rsidRPr="00DA4064">
          <w:rPr>
            <w:lang w:val="fr-FR"/>
          </w:rPr>
          <w:delText xml:space="preserve"> l’administrateur</w:delText>
        </w:r>
        <w:r w:rsidR="00721388" w:rsidRPr="00DA4064">
          <w:rPr>
            <w:lang w:val="fr-FR"/>
          </w:rPr>
          <w:delText xml:space="preserve"> .Ces recommandations relatives à la santé seront signalées à l’</w:delText>
        </w:r>
        <w:r w:rsidR="00961511" w:rsidRPr="00DA4064">
          <w:rPr>
            <w:lang w:val="fr-FR"/>
          </w:rPr>
          <w:delText>utilisateur via son Smartphone</w:delText>
        </w:r>
        <w:r w:rsidR="00721388" w:rsidRPr="00DA4064">
          <w:rPr>
            <w:lang w:val="fr-FR"/>
          </w:rPr>
          <w:delText xml:space="preserve"> s</w:delText>
        </w:r>
        <w:r w:rsidR="00EE2DF6" w:rsidRPr="00DA4064">
          <w:rPr>
            <w:lang w:val="fr-FR"/>
          </w:rPr>
          <w:delText>ous forme de cou</w:delText>
        </w:r>
        <w:r w:rsidR="00961511" w:rsidRPr="00DA4064">
          <w:rPr>
            <w:lang w:val="fr-FR"/>
          </w:rPr>
          <w:delText>rbe, statistique, et alerte..</w:delText>
        </w:r>
        <w:r w:rsidR="00EE2DF6" w:rsidRPr="00DA4064">
          <w:rPr>
            <w:lang w:val="fr-FR"/>
          </w:rPr>
          <w:delText>.</w:delText>
        </w:r>
        <w:r w:rsidR="00961511" w:rsidRPr="00DA4064">
          <w:rPr>
            <w:lang w:val="fr-FR"/>
          </w:rPr>
          <w:delText>etc</w:delText>
        </w:r>
      </w:del>
      <w:r w:rsidR="00961511" w:rsidRPr="00DA4064">
        <w:rPr>
          <w:lang w:val="fr-FR"/>
        </w:rPr>
        <w:t>.</w:t>
      </w:r>
    </w:p>
    <w:p w:rsidR="00050A22" w:rsidRPr="00DA4064" w:rsidRDefault="00A254DD" w:rsidP="00E83B3E">
      <w:pPr>
        <w:pStyle w:val="SIGPLANParagraph"/>
        <w:spacing w:after="80"/>
        <w:ind w:firstLine="0"/>
        <w:rPr>
          <w:lang w:val="fr-FR"/>
        </w:rPr>
      </w:pPr>
      <w:r w:rsidRPr="00DA4064">
        <w:rPr>
          <w:lang w:val="fr-FR"/>
        </w:rPr>
        <w:t xml:space="preserve">    On a fait une </w:t>
      </w:r>
      <w:r w:rsidR="00740FD5" w:rsidRPr="00DA4064">
        <w:rPr>
          <w:lang w:val="fr-FR"/>
        </w:rPr>
        <w:t>application web permet de visualiser les données brutes de chaque utilisateur dans des tableaux</w:t>
      </w:r>
      <w:r w:rsidR="00050A22" w:rsidRPr="00DA4064">
        <w:rPr>
          <w:lang w:val="fr-FR"/>
        </w:rPr>
        <w:t xml:space="preserve"> ; </w:t>
      </w:r>
      <w:r w:rsidR="004656E4" w:rsidRPr="00DA4064">
        <w:rPr>
          <w:lang w:val="fr-FR"/>
        </w:rPr>
        <w:t xml:space="preserve">un tableau </w:t>
      </w:r>
      <w:r w:rsidR="00050A22" w:rsidRPr="00DA4064">
        <w:rPr>
          <w:lang w:val="fr-FR"/>
        </w:rPr>
        <w:t>par capteur</w:t>
      </w:r>
      <w:r w:rsidR="007125E7" w:rsidRPr="00DA4064">
        <w:rPr>
          <w:lang w:val="fr-FR"/>
        </w:rPr>
        <w:t>.</w:t>
      </w:r>
      <w:r w:rsidR="007125E7" w:rsidRPr="00DA4064">
        <w:rPr>
          <w:lang w:val="fr-FR"/>
        </w:rPr>
        <w:br/>
      </w:r>
      <w:r w:rsidR="00050A22" w:rsidRPr="00DA4064">
        <w:rPr>
          <w:lang w:val="fr-FR"/>
        </w:rPr>
        <w:t xml:space="preserve">    </w:t>
      </w:r>
      <w:r w:rsidR="00AA55C8" w:rsidRPr="00DA4064">
        <w:rPr>
          <w:lang w:val="fr-FR"/>
        </w:rPr>
        <w:t xml:space="preserve">Les données issues de chaque capteur sont </w:t>
      </w:r>
      <w:r w:rsidR="007125E7" w:rsidRPr="00DA4064">
        <w:rPr>
          <w:lang w:val="fr-FR"/>
        </w:rPr>
        <w:t xml:space="preserve">présentées </w:t>
      </w:r>
      <w:r w:rsidR="00AA55C8" w:rsidRPr="00DA4064">
        <w:rPr>
          <w:lang w:val="fr-FR"/>
        </w:rPr>
        <w:t>indépendamment dans une courbe</w:t>
      </w:r>
      <w:r w:rsidR="00050A22" w:rsidRPr="00DA4064">
        <w:rPr>
          <w:lang w:val="fr-FR"/>
        </w:rPr>
        <w:t xml:space="preserve"> composée d'un élément visuel, d'une échelle, d'un système de coordonnées et d'un contexte</w:t>
      </w:r>
      <w:r w:rsidR="00AA55C8" w:rsidRPr="00DA4064">
        <w:rPr>
          <w:lang w:val="fr-FR"/>
        </w:rPr>
        <w:t xml:space="preserve"> propres au capteur </w:t>
      </w:r>
      <w:r w:rsidR="00050A22" w:rsidRPr="00DA4064">
        <w:rPr>
          <w:lang w:val="fr-FR"/>
        </w:rPr>
        <w:t>désigné, ce qui permet à l’utilisateur une visualisation clairement exposée de ces activités.</w:t>
      </w:r>
    </w:p>
    <w:p w:rsidR="00740FD5" w:rsidRPr="00DA4064" w:rsidRDefault="00050A22" w:rsidP="00A254DD">
      <w:pPr>
        <w:pStyle w:val="SIGPLANParagraph"/>
        <w:ind w:firstLine="0"/>
        <w:rPr>
          <w:lang w:val="fr-FR"/>
        </w:rPr>
      </w:pPr>
      <w:r w:rsidRPr="00DA4064">
        <w:rPr>
          <w:lang w:val="fr-FR"/>
        </w:rPr>
        <w:t xml:space="preserve">    Une telle représentation graphique de données statistiques</w:t>
      </w:r>
      <w:r w:rsidR="00007856">
        <w:rPr>
          <w:lang w:val="fr-FR"/>
        </w:rPr>
        <w:t xml:space="preserve"> [10]</w:t>
      </w:r>
      <w:r w:rsidRPr="00DA4064">
        <w:rPr>
          <w:lang w:val="fr-FR"/>
        </w:rPr>
        <w:t xml:space="preserve"> est considérée dans le cadre de cette objectif un résumé visuel des données statistiques collectées et chiffrées ; elle permet en un seul </w:t>
      </w:r>
      <w:r w:rsidRPr="00DA4064">
        <w:rPr>
          <w:lang w:val="fr-FR"/>
        </w:rPr>
        <w:lastRenderedPageBreak/>
        <w:t>coup d'œil d'en saisir la tendance générale et</w:t>
      </w:r>
      <w:r w:rsidR="00AA55C8" w:rsidRPr="00DA4064">
        <w:rPr>
          <w:lang w:val="fr-FR"/>
        </w:rPr>
        <w:t xml:space="preserve"> </w:t>
      </w:r>
      <w:r w:rsidRPr="00DA4064">
        <w:rPr>
          <w:lang w:val="fr-FR"/>
        </w:rPr>
        <w:t xml:space="preserve">nous </w:t>
      </w:r>
      <w:r w:rsidR="00AA55C8" w:rsidRPr="00DA4064">
        <w:rPr>
          <w:lang w:val="fr-FR"/>
        </w:rPr>
        <w:t>facilite la tâche de l’analyse et des déductions plus tard</w:t>
      </w:r>
      <w:r w:rsidR="007125E7" w:rsidRPr="00DA4064">
        <w:rPr>
          <w:lang w:val="fr-FR"/>
        </w:rPr>
        <w:t>.</w:t>
      </w:r>
    </w:p>
    <w:p w:rsidR="007B4D67" w:rsidRPr="00DA4064" w:rsidRDefault="007B4D67" w:rsidP="007B4D67">
      <w:pPr>
        <w:pStyle w:val="SIGPLANSubsectionheading"/>
        <w:numPr>
          <w:ilvl w:val="1"/>
          <w:numId w:val="2"/>
        </w:numPr>
        <w:rPr>
          <w:ins w:id="98" w:author="Dalel Gharsalli" w:date="2015-02-28T18:44:00Z"/>
          <w:lang w:val="fr-FR"/>
        </w:rPr>
      </w:pPr>
      <w:ins w:id="99" w:author="Dalel Gharsalli" w:date="2015-02-28T18:44:00Z">
        <w:r w:rsidRPr="00DA4064">
          <w:rPr>
            <w:lang w:val="fr-FR"/>
          </w:rPr>
          <w:t>Objectif 3 : Analyse des données</w:t>
        </w:r>
      </w:ins>
    </w:p>
    <w:p w:rsidR="007B4D67" w:rsidRPr="00DA4064" w:rsidRDefault="007B4D67" w:rsidP="00E83B3E">
      <w:pPr>
        <w:pStyle w:val="SIGPLANParagraph1"/>
        <w:spacing w:after="80"/>
        <w:rPr>
          <w:ins w:id="100" w:author="Dalel Gharsalli" w:date="2015-02-28T18:44:00Z"/>
          <w:lang w:val="fr-FR"/>
        </w:rPr>
      </w:pPr>
      <w:ins w:id="101" w:author="Dalel Gharsalli" w:date="2015-02-28T18:44:00Z">
        <w:r w:rsidRPr="00DA4064">
          <w:rPr>
            <w:lang w:val="fr-FR"/>
          </w:rPr>
          <w:t>Le traitement des données récupérées se fait en même temps(en temps réel) que les activités de terrain (exercées par les utilisateurs) ce qui permettra d’avancer parallèlement à l’évolution de l’action de recommandation.</w:t>
        </w:r>
      </w:ins>
    </w:p>
    <w:p w:rsidR="007B4D67" w:rsidRPr="00DA4064" w:rsidRDefault="007B4D67" w:rsidP="00E83B3E">
      <w:pPr>
        <w:pStyle w:val="SIGPLANParagraph1"/>
        <w:spacing w:after="80"/>
        <w:rPr>
          <w:ins w:id="102" w:author="Dalel Gharsalli" w:date="2015-02-28T18:44:00Z"/>
          <w:lang w:val="fr-FR"/>
        </w:rPr>
      </w:pPr>
      <w:ins w:id="103" w:author="Dalel Gharsalli" w:date="2015-02-28T18:44:00Z">
        <w:r w:rsidRPr="00DA4064">
          <w:rPr>
            <w:lang w:val="fr-FR"/>
          </w:rPr>
          <w:t xml:space="preserve">    </w:t>
        </w:r>
      </w:ins>
      <w:r w:rsidR="00050A22" w:rsidRPr="00DA4064">
        <w:rPr>
          <w:lang w:val="fr-FR"/>
        </w:rPr>
        <w:t xml:space="preserve">A ce </w:t>
      </w:r>
      <w:r w:rsidR="00F829DE" w:rsidRPr="00DA4064">
        <w:rPr>
          <w:lang w:val="fr-FR"/>
        </w:rPr>
        <w:t>niveau-là</w:t>
      </w:r>
      <w:r w:rsidR="00050A22" w:rsidRPr="00DA4064">
        <w:rPr>
          <w:lang w:val="fr-FR"/>
        </w:rPr>
        <w:t xml:space="preserve"> on aimerait bien signalé que l’objectif</w:t>
      </w:r>
      <w:ins w:id="104" w:author="Dalel Gharsalli" w:date="2015-02-28T18:44:00Z">
        <w:r w:rsidRPr="00DA4064">
          <w:rPr>
            <w:lang w:val="fr-FR"/>
          </w:rPr>
          <w:t xml:space="preserve"> </w:t>
        </w:r>
      </w:ins>
      <w:r w:rsidR="00F829DE" w:rsidRPr="00DA4064">
        <w:rPr>
          <w:lang w:val="fr-FR"/>
        </w:rPr>
        <w:t>global</w:t>
      </w:r>
      <w:r w:rsidR="00050A22" w:rsidRPr="00DA4064">
        <w:rPr>
          <w:lang w:val="fr-FR"/>
        </w:rPr>
        <w:t xml:space="preserve"> de ce projet est </w:t>
      </w:r>
      <w:ins w:id="105" w:author="Dalel Gharsalli" w:date="2015-02-28T18:44:00Z">
        <w:r w:rsidRPr="00DA4064">
          <w:rPr>
            <w:lang w:val="fr-FR"/>
          </w:rPr>
          <w:t xml:space="preserve">de développer une plateforme qui sera </w:t>
        </w:r>
      </w:ins>
      <w:r w:rsidR="00F829DE" w:rsidRPr="00DA4064">
        <w:rPr>
          <w:lang w:val="fr-FR"/>
        </w:rPr>
        <w:t>utilisé</w:t>
      </w:r>
      <w:ins w:id="106" w:author="Dalel Gharsalli" w:date="2015-02-28T18:44:00Z">
        <w:r w:rsidRPr="00DA4064">
          <w:rPr>
            <w:lang w:val="fr-FR"/>
          </w:rPr>
          <w:t xml:space="preserve"> par une </w:t>
        </w:r>
      </w:ins>
      <w:r w:rsidR="00050A22" w:rsidRPr="00DA4064">
        <w:rPr>
          <w:lang w:val="fr-FR"/>
        </w:rPr>
        <w:t xml:space="preserve">autre </w:t>
      </w:r>
      <w:ins w:id="107" w:author="Dalel Gharsalli" w:date="2015-02-28T18:44:00Z">
        <w:r w:rsidRPr="00DA4064">
          <w:rPr>
            <w:lang w:val="fr-FR"/>
          </w:rPr>
          <w:t xml:space="preserve">équipe de recherche </w:t>
        </w:r>
      </w:ins>
      <w:r w:rsidR="001736FA" w:rsidRPr="00DA4064">
        <w:rPr>
          <w:lang w:val="fr-FR"/>
        </w:rPr>
        <w:t>qui s’</w:t>
      </w:r>
      <w:r w:rsidR="00F829DE">
        <w:rPr>
          <w:lang w:val="fr-FR"/>
        </w:rPr>
        <w:t>engagera</w:t>
      </w:r>
      <w:ins w:id="108" w:author="Dalel Gharsalli" w:date="2015-02-28T18:44:00Z">
        <w:r w:rsidRPr="00DA4064">
          <w:rPr>
            <w:lang w:val="fr-FR"/>
          </w:rPr>
          <w:t xml:space="preserve"> </w:t>
        </w:r>
      </w:ins>
      <w:r w:rsidR="001736FA" w:rsidRPr="00DA4064">
        <w:rPr>
          <w:lang w:val="fr-FR"/>
        </w:rPr>
        <w:t>d’</w:t>
      </w:r>
      <w:ins w:id="109" w:author="Dalel Gharsalli" w:date="2015-02-28T18:44:00Z">
        <w:r w:rsidRPr="00DA4064">
          <w:rPr>
            <w:lang w:val="fr-FR"/>
          </w:rPr>
          <w:t>exploiter les données collet</w:t>
        </w:r>
      </w:ins>
      <w:r w:rsidR="001736FA" w:rsidRPr="00DA4064">
        <w:rPr>
          <w:lang w:val="fr-FR"/>
        </w:rPr>
        <w:t>é</w:t>
      </w:r>
      <w:ins w:id="110" w:author="Dalel Gharsalli" w:date="2015-02-28T18:44:00Z">
        <w:r w:rsidR="008F747F" w:rsidRPr="00DA4064">
          <w:rPr>
            <w:lang w:val="fr-FR"/>
          </w:rPr>
          <w:t xml:space="preserve"> </w:t>
        </w:r>
      </w:ins>
      <w:r w:rsidR="001736FA" w:rsidRPr="00DA4064">
        <w:rPr>
          <w:lang w:val="fr-FR"/>
        </w:rPr>
        <w:t xml:space="preserve">dans </w:t>
      </w:r>
      <w:ins w:id="111" w:author="Dalel Gharsalli" w:date="2015-02-28T18:44:00Z">
        <w:r w:rsidR="008F747F" w:rsidRPr="00DA4064">
          <w:rPr>
            <w:lang w:val="fr-FR"/>
          </w:rPr>
          <w:t>un contexte de Data M</w:t>
        </w:r>
        <w:r w:rsidRPr="00DA4064">
          <w:rPr>
            <w:lang w:val="fr-FR"/>
          </w:rPr>
          <w:t>ining</w:t>
        </w:r>
      </w:ins>
      <w:r w:rsidR="001736FA" w:rsidRPr="00DA4064">
        <w:rPr>
          <w:lang w:val="fr-FR"/>
        </w:rPr>
        <w:t xml:space="preserve"> [</w:t>
      </w:r>
      <w:r w:rsidR="00007856">
        <w:rPr>
          <w:lang w:val="fr-FR"/>
        </w:rPr>
        <w:t>11</w:t>
      </w:r>
      <w:r w:rsidR="001736FA" w:rsidRPr="00DA4064">
        <w:rPr>
          <w:lang w:val="fr-FR"/>
        </w:rPr>
        <w:t xml:space="preserve">] </w:t>
      </w:r>
      <w:ins w:id="112" w:author="Dalel Gharsalli" w:date="2015-02-28T18:44:00Z">
        <w:r w:rsidRPr="00DA4064">
          <w:rPr>
            <w:lang w:val="fr-FR"/>
          </w:rPr>
          <w:t xml:space="preserve">pour finalement </w:t>
        </w:r>
      </w:ins>
      <w:r w:rsidR="001736FA" w:rsidRPr="00DA4064">
        <w:rPr>
          <w:lang w:val="fr-FR"/>
        </w:rPr>
        <w:t xml:space="preserve">aboutir à </w:t>
      </w:r>
      <w:ins w:id="113" w:author="Dalel Gharsalli" w:date="2015-02-28T18:44:00Z">
        <w:r w:rsidRPr="00DA4064">
          <w:rPr>
            <w:lang w:val="fr-FR"/>
          </w:rPr>
          <w:t>des recommandations</w:t>
        </w:r>
      </w:ins>
      <w:r w:rsidR="001736FA" w:rsidRPr="00DA4064">
        <w:rPr>
          <w:lang w:val="fr-FR"/>
        </w:rPr>
        <w:t xml:space="preserve"> spécifiques pour chaque utilisateur</w:t>
      </w:r>
      <w:ins w:id="114" w:author="Dalel Gharsalli" w:date="2015-02-28T18:44:00Z">
        <w:r w:rsidRPr="00DA4064">
          <w:rPr>
            <w:lang w:val="fr-FR"/>
          </w:rPr>
          <w:t>.</w:t>
        </w:r>
      </w:ins>
    </w:p>
    <w:p w:rsidR="007125E7" w:rsidRPr="00DA4064" w:rsidRDefault="007B4D67" w:rsidP="001736FA">
      <w:pPr>
        <w:pStyle w:val="SIGPLANParagraph1"/>
        <w:rPr>
          <w:ins w:id="115" w:author="Dalel Gharsalli" w:date="2015-02-28T18:44:00Z"/>
          <w:lang w:val="fr-FR"/>
        </w:rPr>
      </w:pPr>
      <w:ins w:id="116" w:author="Dalel Gharsalli" w:date="2015-02-28T18:44:00Z">
        <w:r w:rsidRPr="00DA4064">
          <w:rPr>
            <w:lang w:val="fr-FR"/>
          </w:rPr>
          <w:t xml:space="preserve">    En ce qui nous concerne on a préparé tout ce qui est nécessaire à  la gestion des règles et des objectifs </w:t>
        </w:r>
      </w:ins>
      <w:r w:rsidR="001736FA" w:rsidRPr="00DA4064">
        <w:rPr>
          <w:lang w:val="fr-FR"/>
        </w:rPr>
        <w:t xml:space="preserve">comme </w:t>
      </w:r>
      <w:r w:rsidR="00F829DE" w:rsidRPr="00DA4064">
        <w:rPr>
          <w:lang w:val="fr-FR"/>
        </w:rPr>
        <w:t>l’ajout,</w:t>
      </w:r>
      <w:r w:rsidR="001736FA" w:rsidRPr="00DA4064">
        <w:rPr>
          <w:lang w:val="fr-FR"/>
        </w:rPr>
        <w:t xml:space="preserve"> la </w:t>
      </w:r>
      <w:ins w:id="117" w:author="Dalel Gharsalli" w:date="2015-02-28T18:44:00Z">
        <w:r w:rsidRPr="00DA4064">
          <w:rPr>
            <w:lang w:val="fr-FR"/>
          </w:rPr>
          <w:t xml:space="preserve">modification, </w:t>
        </w:r>
      </w:ins>
      <w:r w:rsidR="001736FA" w:rsidRPr="00DA4064">
        <w:rPr>
          <w:lang w:val="fr-FR"/>
        </w:rPr>
        <w:t xml:space="preserve">la </w:t>
      </w:r>
      <w:ins w:id="118" w:author="Dalel Gharsalli" w:date="2015-02-28T18:44:00Z">
        <w:r w:rsidRPr="00DA4064">
          <w:rPr>
            <w:lang w:val="fr-FR"/>
          </w:rPr>
          <w:t>suppression</w:t>
        </w:r>
      </w:ins>
      <w:r w:rsidR="001736FA" w:rsidRPr="00DA4064">
        <w:rPr>
          <w:lang w:val="fr-FR"/>
        </w:rPr>
        <w:t> …</w:t>
      </w:r>
      <w:ins w:id="119" w:author="Dalel Gharsalli" w:date="2015-02-28T18:44:00Z">
        <w:r w:rsidRPr="00DA4064">
          <w:rPr>
            <w:lang w:val="fr-FR"/>
          </w:rPr>
          <w:t xml:space="preserve">etc. et on a </w:t>
        </w:r>
      </w:ins>
      <w:r w:rsidR="001736FA" w:rsidRPr="00DA4064">
        <w:rPr>
          <w:lang w:val="fr-FR"/>
        </w:rPr>
        <w:t>traité</w:t>
      </w:r>
      <w:ins w:id="120" w:author="Dalel Gharsalli" w:date="2015-02-28T18:44:00Z">
        <w:r w:rsidRPr="00DA4064">
          <w:rPr>
            <w:lang w:val="fr-FR"/>
          </w:rPr>
          <w:t xml:space="preserve"> quelques</w:t>
        </w:r>
      </w:ins>
      <w:r w:rsidR="001736FA" w:rsidRPr="00DA4064">
        <w:rPr>
          <w:lang w:val="fr-FR"/>
        </w:rPr>
        <w:t xml:space="preserve"> donnés afin de mettre en valeur le rôle essentiel </w:t>
      </w:r>
      <w:r w:rsidR="00163E1B" w:rsidRPr="00DA4064">
        <w:rPr>
          <w:lang w:val="fr-FR"/>
        </w:rPr>
        <w:t>de nos deux</w:t>
      </w:r>
      <w:r w:rsidR="001736FA" w:rsidRPr="00DA4064">
        <w:rPr>
          <w:lang w:val="fr-FR"/>
        </w:rPr>
        <w:t xml:space="preserve"> application</w:t>
      </w:r>
      <w:r w:rsidR="00163E1B" w:rsidRPr="00DA4064">
        <w:rPr>
          <w:lang w:val="fr-FR"/>
        </w:rPr>
        <w:t>s</w:t>
      </w:r>
      <w:r w:rsidR="001736FA" w:rsidRPr="00DA4064">
        <w:rPr>
          <w:lang w:val="fr-FR"/>
        </w:rPr>
        <w:t xml:space="preserve"> mobile et web</w:t>
      </w:r>
      <w:ins w:id="121" w:author="Dalel Gharsalli" w:date="2015-02-28T18:44:00Z">
        <w:r w:rsidRPr="00DA4064">
          <w:rPr>
            <w:lang w:val="fr-FR"/>
          </w:rPr>
          <w:t>.</w:t>
        </w:r>
      </w:ins>
    </w:p>
    <w:p w:rsidR="007B4D67" w:rsidRPr="00DA4064" w:rsidRDefault="007B4D67" w:rsidP="007B4D67">
      <w:pPr>
        <w:pStyle w:val="SIGPLANSubsectionheading"/>
        <w:numPr>
          <w:ilvl w:val="1"/>
          <w:numId w:val="2"/>
        </w:numPr>
        <w:rPr>
          <w:ins w:id="122" w:author="Dalel Gharsalli" w:date="2015-02-28T18:44:00Z"/>
          <w:lang w:val="fr-FR"/>
        </w:rPr>
      </w:pPr>
      <w:ins w:id="123" w:author="Dalel Gharsalli" w:date="2015-02-28T18:44:00Z">
        <w:r w:rsidRPr="00DA4064">
          <w:rPr>
            <w:lang w:val="fr-FR"/>
          </w:rPr>
          <w:t>Objectif 4 : Suivi des utilisateurs</w:t>
        </w:r>
      </w:ins>
    </w:p>
    <w:p w:rsidR="00866473" w:rsidRPr="00DA4064" w:rsidRDefault="007B4D67" w:rsidP="00E83B3E">
      <w:pPr>
        <w:pStyle w:val="SIGPLANParagraph1"/>
        <w:spacing w:after="80"/>
        <w:rPr>
          <w:lang w:val="fr-FR"/>
        </w:rPr>
      </w:pPr>
      <w:ins w:id="124" w:author="Dalel Gharsalli" w:date="2015-02-28T18:44:00Z">
        <w:r w:rsidRPr="00DA4064">
          <w:rPr>
            <w:lang w:val="fr-FR"/>
          </w:rPr>
          <w:t>A ce niveau-là le système devient un assistant coach pour les usagers, en relation avec une application mobile et une application web, qui serviront à surveiller, visualiser plus clairement leurs progrès (sommaire de l’activité par jour/semaine/mois, parcours sur une carte Google Maps</w:t>
        </w:r>
      </w:ins>
      <w:r w:rsidR="00007856">
        <w:rPr>
          <w:lang w:val="fr-FR"/>
        </w:rPr>
        <w:t xml:space="preserve"> [12]</w:t>
      </w:r>
      <w:ins w:id="125" w:author="Dalel Gharsalli" w:date="2015-02-28T18:44:00Z">
        <w:r w:rsidRPr="00DA4064">
          <w:rPr>
            <w:lang w:val="fr-FR"/>
          </w:rPr>
          <w:t xml:space="preserve"> …etc.) et finalement de les recommander (diminuer le poids, améliorer sa qualité de sommeil…etc.).</w:t>
        </w:r>
      </w:ins>
    </w:p>
    <w:p w:rsidR="00866473" w:rsidRPr="00DA4064" w:rsidRDefault="00E83B3E" w:rsidP="007F41B9">
      <w:pPr>
        <w:pStyle w:val="SIGPLANParagraph"/>
        <w:spacing w:after="80"/>
        <w:ind w:firstLine="0"/>
        <w:rPr>
          <w:lang w:val="fr-FR"/>
        </w:rPr>
      </w:pPr>
      <w:r w:rsidRPr="00DA4064">
        <w:rPr>
          <w:lang w:val="fr-FR"/>
        </w:rPr>
        <w:t xml:space="preserve">    </w:t>
      </w:r>
      <w:r w:rsidR="00866473" w:rsidRPr="00DA4064">
        <w:rPr>
          <w:lang w:val="fr-FR"/>
        </w:rPr>
        <w:t xml:space="preserve">Une fois les données sont </w:t>
      </w:r>
      <w:r w:rsidR="007125E7" w:rsidRPr="00DA4064">
        <w:rPr>
          <w:lang w:val="fr-FR"/>
        </w:rPr>
        <w:t>sauve</w:t>
      </w:r>
      <w:r w:rsidR="00866473" w:rsidRPr="00DA4064">
        <w:rPr>
          <w:lang w:val="fr-FR"/>
        </w:rPr>
        <w:t>gardées et traitées :</w:t>
      </w:r>
    </w:p>
    <w:p w:rsidR="00866473" w:rsidRPr="00DA4064" w:rsidRDefault="00866473" w:rsidP="007F41B9">
      <w:pPr>
        <w:pStyle w:val="SIGPLANParagraph"/>
        <w:numPr>
          <w:ilvl w:val="0"/>
          <w:numId w:val="28"/>
        </w:numPr>
        <w:spacing w:after="80"/>
        <w:rPr>
          <w:lang w:val="fr-FR"/>
        </w:rPr>
      </w:pPr>
      <w:r w:rsidRPr="00DA4064">
        <w:rPr>
          <w:lang w:val="fr-FR"/>
        </w:rPr>
        <w:t>N</w:t>
      </w:r>
      <w:r w:rsidR="007125E7" w:rsidRPr="00DA4064">
        <w:rPr>
          <w:lang w:val="fr-FR"/>
        </w:rPr>
        <w:t>otre appl</w:t>
      </w:r>
      <w:r w:rsidRPr="00DA4064">
        <w:rPr>
          <w:lang w:val="fr-FR"/>
        </w:rPr>
        <w:t>ication mobile  s’engagera de signaler</w:t>
      </w:r>
      <w:r w:rsidR="007125E7" w:rsidRPr="00DA4064">
        <w:rPr>
          <w:lang w:val="fr-FR"/>
        </w:rPr>
        <w:t xml:space="preserve"> </w:t>
      </w:r>
      <w:r w:rsidRPr="00DA4064">
        <w:rPr>
          <w:lang w:val="fr-FR"/>
        </w:rPr>
        <w:t xml:space="preserve">les </w:t>
      </w:r>
      <w:r w:rsidR="007125E7" w:rsidRPr="00DA4064">
        <w:rPr>
          <w:lang w:val="fr-FR"/>
        </w:rPr>
        <w:t xml:space="preserve">alertes </w:t>
      </w:r>
      <w:r w:rsidRPr="00DA4064">
        <w:rPr>
          <w:lang w:val="fr-FR"/>
        </w:rPr>
        <w:t>adéquates à des cas spécifiques.</w:t>
      </w:r>
    </w:p>
    <w:p w:rsidR="007125E7" w:rsidRPr="00DA4064" w:rsidRDefault="00866473" w:rsidP="00E83B3E">
      <w:pPr>
        <w:pStyle w:val="SIGPLANParagraph"/>
        <w:numPr>
          <w:ilvl w:val="0"/>
          <w:numId w:val="28"/>
        </w:numPr>
        <w:rPr>
          <w:ins w:id="126" w:author="Dalel Gharsalli" w:date="2015-02-28T18:44:00Z"/>
          <w:lang w:val="fr-FR"/>
        </w:rPr>
      </w:pPr>
      <w:r w:rsidRPr="00DA4064">
        <w:rPr>
          <w:lang w:val="fr-FR"/>
        </w:rPr>
        <w:t>Notre application mobile offre une possibilité  d’exposition d</w:t>
      </w:r>
      <w:r w:rsidR="007125E7" w:rsidRPr="00DA4064">
        <w:rPr>
          <w:lang w:val="fr-FR"/>
        </w:rPr>
        <w:t xml:space="preserve">es endroits les plus visités </w:t>
      </w:r>
      <w:r w:rsidRPr="00DA4064">
        <w:rPr>
          <w:lang w:val="fr-FR"/>
        </w:rPr>
        <w:t xml:space="preserve">et fréquentées par chaque utilisateur </w:t>
      </w:r>
      <w:r w:rsidR="007125E7" w:rsidRPr="00DA4064">
        <w:rPr>
          <w:lang w:val="fr-FR"/>
        </w:rPr>
        <w:t>sur Google Maps,</w:t>
      </w:r>
      <w:r w:rsidRPr="00DA4064">
        <w:rPr>
          <w:lang w:val="fr-FR"/>
        </w:rPr>
        <w:t xml:space="preserve"> et d’affichage</w:t>
      </w:r>
      <w:r w:rsidR="007125E7" w:rsidRPr="00DA4064">
        <w:rPr>
          <w:lang w:val="fr-FR"/>
        </w:rPr>
        <w:t xml:space="preserve"> des recommandations s’</w:t>
      </w:r>
      <w:r w:rsidR="00D21717" w:rsidRPr="00DA4064">
        <w:rPr>
          <w:lang w:val="fr-FR"/>
        </w:rPr>
        <w:t>il existe.</w:t>
      </w:r>
    </w:p>
    <w:p w:rsidR="00A22921" w:rsidRPr="00DA4064" w:rsidRDefault="007B4D67" w:rsidP="007B4D67">
      <w:pPr>
        <w:pStyle w:val="SIGPLANSectionheading"/>
        <w:numPr>
          <w:ilvl w:val="0"/>
          <w:numId w:val="2"/>
        </w:numPr>
        <w:rPr>
          <w:ins w:id="127" w:author="Dalel Gharsalli" w:date="2015-02-28T18:44:00Z"/>
          <w:lang w:val="fr-FR"/>
        </w:rPr>
      </w:pPr>
      <w:ins w:id="128" w:author="Dalel Gharsalli" w:date="2015-02-28T18:44:00Z">
        <w:r w:rsidRPr="00DA4064">
          <w:rPr>
            <w:lang w:val="fr-FR"/>
          </w:rPr>
          <w:t>Implication des ressources</w:t>
        </w:r>
      </w:ins>
    </w:p>
    <w:p w:rsidR="008F747F" w:rsidRPr="00DA4064" w:rsidRDefault="008F747F" w:rsidP="00E83B3E">
      <w:pPr>
        <w:pStyle w:val="SIGPLANSubsectionheading"/>
        <w:numPr>
          <w:ilvl w:val="1"/>
          <w:numId w:val="2"/>
        </w:numPr>
        <w:spacing w:after="80"/>
        <w:rPr>
          <w:ins w:id="129" w:author="Dalel Gharsalli" w:date="2015-02-28T18:44:00Z"/>
          <w:lang w:val="fr-FR"/>
        </w:rPr>
      </w:pPr>
      <w:ins w:id="130" w:author="Dalel Gharsalli" w:date="2015-02-28T18:44:00Z">
        <w:r w:rsidRPr="00DA4064">
          <w:rPr>
            <w:lang w:val="fr-FR"/>
          </w:rPr>
          <w:t>Ressource 1 : Amal Zayani</w:t>
        </w:r>
      </w:ins>
    </w:p>
    <w:p w:rsidR="007F41B9" w:rsidRDefault="008F747F" w:rsidP="00E83B3E">
      <w:pPr>
        <w:pStyle w:val="SIGPLANParagraph1"/>
        <w:spacing w:after="100"/>
        <w:rPr>
          <w:lang w:val="fr-FR"/>
        </w:rPr>
      </w:pPr>
      <w:ins w:id="131" w:author="Dalel Gharsalli" w:date="2015-02-28T18:44:00Z">
        <w:r w:rsidRPr="00DA4064">
          <w:rPr>
            <w:lang w:val="fr-FR"/>
          </w:rPr>
          <w:t xml:space="preserve">Sa contribution à  la progression et à la réussite de notre projet est indéniable de ce qu’elle a assumé de responsabilités à des moments critiques et surtout qu’elle s’est chargée-en plus de ces tâches en développement- du management de notre </w:t>
        </w:r>
      </w:ins>
      <w:r w:rsidR="007F41B9" w:rsidRPr="00DA4064">
        <w:rPr>
          <w:lang w:val="fr-FR"/>
        </w:rPr>
        <w:t>projet.</w:t>
      </w:r>
    </w:p>
    <w:p w:rsidR="008F747F" w:rsidRPr="00DA4064" w:rsidRDefault="007F41B9" w:rsidP="00E83B3E">
      <w:pPr>
        <w:pStyle w:val="SIGPLANParagraph1"/>
        <w:spacing w:after="100"/>
        <w:rPr>
          <w:ins w:id="132" w:author="Dalel Gharsalli" w:date="2015-02-28T18:44:00Z"/>
          <w:lang w:val="fr-FR"/>
        </w:rPr>
      </w:pPr>
      <w:r>
        <w:rPr>
          <w:lang w:val="fr-FR"/>
        </w:rPr>
        <w:t xml:space="preserve">    E</w:t>
      </w:r>
      <w:ins w:id="133" w:author="Dalel Gharsalli" w:date="2015-02-28T18:44:00Z">
        <w:r w:rsidR="008F747F" w:rsidRPr="00DA4064">
          <w:rPr>
            <w:lang w:val="fr-FR"/>
          </w:rPr>
          <w:t>lle n’a jamais hésité à travailler plus qu’elle a été censée faire quand cela était nécessaire.</w:t>
        </w:r>
      </w:ins>
    </w:p>
    <w:p w:rsidR="00A74112" w:rsidRPr="00DA4064" w:rsidRDefault="00666F39" w:rsidP="00E83B3E">
      <w:pPr>
        <w:pStyle w:val="SIGPLANSubsectionheading"/>
        <w:numPr>
          <w:ilvl w:val="1"/>
          <w:numId w:val="2"/>
        </w:numPr>
        <w:spacing w:after="80"/>
        <w:rPr>
          <w:ins w:id="134" w:author="Dalel Gharsalli" w:date="2015-02-28T18:44:00Z"/>
          <w:lang w:val="fr-FR"/>
        </w:rPr>
      </w:pPr>
      <w:ins w:id="135" w:author="Dalel Gharsalli" w:date="2015-02-28T18:44:00Z">
        <w:r w:rsidRPr="00DA4064">
          <w:rPr>
            <w:lang w:val="fr-FR"/>
          </w:rPr>
          <w:t>Ressource 2</w:t>
        </w:r>
        <w:r w:rsidR="008F747F" w:rsidRPr="00DA4064">
          <w:rPr>
            <w:lang w:val="fr-FR"/>
          </w:rPr>
          <w:t xml:space="preserve"> : Dalel Gharsalli </w:t>
        </w:r>
      </w:ins>
    </w:p>
    <w:p w:rsidR="007F41B9" w:rsidRDefault="008F747F" w:rsidP="00E83B3E">
      <w:pPr>
        <w:pStyle w:val="SIGPLANParagraph1"/>
        <w:spacing w:after="80"/>
        <w:rPr>
          <w:lang w:val="fr-FR"/>
        </w:rPr>
      </w:pPr>
      <w:ins w:id="136" w:author="Dalel Gharsalli" w:date="2015-02-28T18:44:00Z">
        <w:r w:rsidRPr="00DA4064">
          <w:rPr>
            <w:lang w:val="fr-FR"/>
          </w:rPr>
          <w:t xml:space="preserve">Une présence bien considérable, elle participait aux réflexions avec tout le monde et elle en est même allée à travailler beaucoup plus que ce qui était prévu afin de pouvoir livrer quelque chose de vraiment présentable et de convenable. </w:t>
        </w:r>
      </w:ins>
    </w:p>
    <w:p w:rsidR="008F747F" w:rsidRPr="00DA4064" w:rsidRDefault="007F41B9" w:rsidP="00E83B3E">
      <w:pPr>
        <w:pStyle w:val="SIGPLANParagraph1"/>
        <w:spacing w:after="80"/>
        <w:rPr>
          <w:ins w:id="137" w:author="Dalel Gharsalli" w:date="2015-02-28T18:44:00Z"/>
          <w:lang w:val="fr-FR"/>
        </w:rPr>
      </w:pPr>
      <w:r>
        <w:rPr>
          <w:lang w:val="fr-FR"/>
        </w:rPr>
        <w:t xml:space="preserve">    </w:t>
      </w:r>
      <w:ins w:id="138" w:author="Dalel Gharsalli" w:date="2015-02-28T18:44:00Z">
        <w:r w:rsidR="008F747F" w:rsidRPr="00DA4064">
          <w:rPr>
            <w:lang w:val="fr-FR"/>
          </w:rPr>
          <w:t>Sa capacités d’anticipation nous a permis de résoudre pas mal de problème</w:t>
        </w:r>
      </w:ins>
      <w:r w:rsidR="00CA07E1" w:rsidRPr="00DA4064">
        <w:rPr>
          <w:lang w:val="fr-FR"/>
        </w:rPr>
        <w:t>s</w:t>
      </w:r>
      <w:ins w:id="139" w:author="Dalel Gharsalli" w:date="2015-02-28T18:44:00Z">
        <w:r w:rsidR="008F747F" w:rsidRPr="00DA4064">
          <w:rPr>
            <w:lang w:val="fr-FR"/>
          </w:rPr>
          <w:t xml:space="preserve"> avant même qu’ils ne se manifestent.</w:t>
        </w:r>
      </w:ins>
    </w:p>
    <w:p w:rsidR="008F747F" w:rsidRPr="00DA4064" w:rsidRDefault="00666F39" w:rsidP="008F747F">
      <w:pPr>
        <w:pStyle w:val="SIGPLANSubsectionheading"/>
        <w:numPr>
          <w:ilvl w:val="1"/>
          <w:numId w:val="2"/>
        </w:numPr>
        <w:rPr>
          <w:ins w:id="140" w:author="Dalel Gharsalli" w:date="2015-02-28T18:44:00Z"/>
          <w:lang w:val="fr-FR"/>
        </w:rPr>
      </w:pPr>
      <w:ins w:id="141" w:author="Dalel Gharsalli" w:date="2015-02-28T18:44:00Z">
        <w:r w:rsidRPr="00DA4064">
          <w:rPr>
            <w:lang w:val="fr-FR"/>
          </w:rPr>
          <w:t>Ressource 3</w:t>
        </w:r>
        <w:r w:rsidR="008F747F" w:rsidRPr="00DA4064">
          <w:rPr>
            <w:lang w:val="fr-FR"/>
          </w:rPr>
          <w:t xml:space="preserve"> : Haykel Ouhichi </w:t>
        </w:r>
      </w:ins>
    </w:p>
    <w:p w:rsidR="007F41B9" w:rsidRDefault="008F747F" w:rsidP="007F41B9">
      <w:pPr>
        <w:pStyle w:val="SIGPLANParagraph1"/>
        <w:spacing w:after="80"/>
        <w:rPr>
          <w:lang w:val="fr-FR"/>
        </w:rPr>
      </w:pPr>
      <w:ins w:id="142" w:author="Dalel Gharsalli" w:date="2015-02-28T18:44:00Z">
        <w:r w:rsidRPr="00DA4064">
          <w:rPr>
            <w:lang w:val="fr-FR"/>
          </w:rPr>
          <w:t>Sa bonne expérience dans ce domaine, sa vision stratégique et sa capacité de s’ exposer aux risques nous a permis d’affranchir  très vite les problèmes auxquels on était parfois confronté</w:t>
        </w:r>
      </w:ins>
      <w:r w:rsidR="00CA07E1" w:rsidRPr="00DA4064">
        <w:rPr>
          <w:lang w:val="fr-FR"/>
        </w:rPr>
        <w:t>s</w:t>
      </w:r>
      <w:ins w:id="143" w:author="Dalel Gharsalli" w:date="2015-02-28T18:44:00Z">
        <w:r w:rsidRPr="00DA4064">
          <w:rPr>
            <w:lang w:val="fr-FR"/>
          </w:rPr>
          <w:t xml:space="preserve"> .</w:t>
        </w:r>
      </w:ins>
    </w:p>
    <w:p w:rsidR="008F747F" w:rsidRPr="00DA4064" w:rsidRDefault="007F41B9" w:rsidP="008F747F">
      <w:pPr>
        <w:pStyle w:val="SIGPLANParagraph1"/>
        <w:rPr>
          <w:ins w:id="144" w:author="Dalel Gharsalli" w:date="2015-02-28T18:44:00Z"/>
          <w:lang w:val="fr-FR"/>
        </w:rPr>
      </w:pPr>
      <w:r>
        <w:rPr>
          <w:lang w:val="fr-FR"/>
        </w:rPr>
        <w:t xml:space="preserve">    </w:t>
      </w:r>
      <w:ins w:id="145" w:author="Dalel Gharsalli" w:date="2015-02-28T18:44:00Z">
        <w:r w:rsidR="008F747F" w:rsidRPr="00DA4064">
          <w:rPr>
            <w:lang w:val="fr-FR"/>
          </w:rPr>
          <w:t>Dans les situations les plus gênantes il était toujours détendu, et en nous insufflant son dynamisme et ses énergies positives, se produit à chaque fois un double effet d’envie de travail.</w:t>
        </w:r>
      </w:ins>
    </w:p>
    <w:p w:rsidR="008F747F" w:rsidRPr="00DA4064" w:rsidRDefault="00666F39" w:rsidP="008F747F">
      <w:pPr>
        <w:pStyle w:val="SIGPLANSubsectionheading"/>
        <w:numPr>
          <w:ilvl w:val="1"/>
          <w:numId w:val="2"/>
        </w:numPr>
        <w:rPr>
          <w:ins w:id="146" w:author="Dalel Gharsalli" w:date="2015-02-28T18:44:00Z"/>
          <w:lang w:val="fr-FR"/>
        </w:rPr>
      </w:pPr>
      <w:ins w:id="147" w:author="Dalel Gharsalli" w:date="2015-02-28T18:44:00Z">
        <w:r w:rsidRPr="00DA4064">
          <w:rPr>
            <w:lang w:val="fr-FR"/>
          </w:rPr>
          <w:lastRenderedPageBreak/>
          <w:t>Ressource 4</w:t>
        </w:r>
        <w:r w:rsidR="008F747F" w:rsidRPr="00DA4064">
          <w:rPr>
            <w:lang w:val="fr-FR"/>
          </w:rPr>
          <w:t xml:space="preserve"> : Skander Ben Mahmoud </w:t>
        </w:r>
      </w:ins>
    </w:p>
    <w:p w:rsidR="007F41B9" w:rsidRDefault="008F747F" w:rsidP="007F41B9">
      <w:pPr>
        <w:pStyle w:val="SIGPLANParagraph1"/>
        <w:spacing w:after="80"/>
        <w:rPr>
          <w:lang w:val="fr-FR"/>
        </w:rPr>
      </w:pPr>
      <w:ins w:id="148" w:author="Dalel Gharsalli" w:date="2015-02-28T18:44:00Z">
        <w:r w:rsidRPr="00DA4064">
          <w:rPr>
            <w:lang w:val="fr-FR"/>
          </w:rPr>
          <w:t>Il est notre quatrième membre à Tunis et il s’est énormément donner pour être toujours présent et ponctuel pendant nos réunions sur Skype, sans se rendre compte de la contrainte de la distance.</w:t>
        </w:r>
      </w:ins>
    </w:p>
    <w:p w:rsidR="008F747F" w:rsidRPr="00DA4064" w:rsidRDefault="007F41B9" w:rsidP="008F747F">
      <w:pPr>
        <w:pStyle w:val="SIGPLANParagraph1"/>
        <w:rPr>
          <w:ins w:id="149" w:author="Dalel Gharsalli" w:date="2015-02-28T18:44:00Z"/>
          <w:lang w:val="fr-FR"/>
        </w:rPr>
      </w:pPr>
      <w:r>
        <w:rPr>
          <w:lang w:val="fr-FR"/>
        </w:rPr>
        <w:t xml:space="preserve">    </w:t>
      </w:r>
      <w:ins w:id="150" w:author="Dalel Gharsalli" w:date="2015-02-28T18:44:00Z">
        <w:r w:rsidR="008F747F" w:rsidRPr="00DA4064">
          <w:rPr>
            <w:lang w:val="fr-FR"/>
          </w:rPr>
          <w:t>Il faut dire que sans sa bonne maitrise des outils d'hébergement et de gestion de développement de logiciels, et son expérience en travail à distance on n’aurait jamais arrivé à assurer une telle communication et interaction entre les membres d’équipes.</w:t>
        </w:r>
      </w:ins>
    </w:p>
    <w:p w:rsidR="008F747F" w:rsidRPr="00DA4064" w:rsidRDefault="00666F39" w:rsidP="008F747F">
      <w:pPr>
        <w:pStyle w:val="SIGPLANSubsectionheading"/>
        <w:numPr>
          <w:ilvl w:val="1"/>
          <w:numId w:val="2"/>
        </w:numPr>
        <w:rPr>
          <w:ins w:id="151" w:author="Dalel Gharsalli" w:date="2015-02-28T18:44:00Z"/>
          <w:lang w:val="fr-FR"/>
        </w:rPr>
      </w:pPr>
      <w:ins w:id="152" w:author="Dalel Gharsalli" w:date="2015-02-28T18:44:00Z">
        <w:r w:rsidRPr="00DA4064">
          <w:rPr>
            <w:lang w:val="fr-FR"/>
          </w:rPr>
          <w:t>Ressource 5</w:t>
        </w:r>
        <w:r w:rsidR="008F747F" w:rsidRPr="00DA4064">
          <w:rPr>
            <w:lang w:val="fr-FR"/>
          </w:rPr>
          <w:t xml:space="preserve"> : Sébastien Mosser</w:t>
        </w:r>
      </w:ins>
    </w:p>
    <w:p w:rsidR="007F41B9" w:rsidRDefault="008F747F" w:rsidP="007F41B9">
      <w:pPr>
        <w:pStyle w:val="SIGPLANParagraph1"/>
        <w:spacing w:after="80"/>
        <w:rPr>
          <w:lang w:val="fr-FR"/>
        </w:rPr>
      </w:pPr>
      <w:ins w:id="153" w:author="Dalel Gharsalli" w:date="2015-02-28T18:44:00Z">
        <w:r w:rsidRPr="00DA4064">
          <w:rPr>
            <w:lang w:val="fr-FR"/>
          </w:rPr>
          <w:t>Comme étant notre responsable PFE, il s’est très bien impliqué dans le déroulement et la progression de notre projet avec par ces anticipation des tendances et des opportunités et par ce qu’il a performer de dynamique grâce à certains leviers tels que les changements au niveau des évaluations, coachings, plans d’action etc…</w:t>
        </w:r>
      </w:ins>
    </w:p>
    <w:p w:rsidR="008F747F" w:rsidRPr="00DA4064" w:rsidRDefault="007F41B9" w:rsidP="008F747F">
      <w:pPr>
        <w:pStyle w:val="SIGPLANParagraph1"/>
        <w:rPr>
          <w:ins w:id="154" w:author="Dalel Gharsalli" w:date="2015-02-28T18:44:00Z"/>
          <w:lang w:val="fr-FR"/>
        </w:rPr>
      </w:pPr>
      <w:r>
        <w:rPr>
          <w:lang w:val="fr-FR"/>
        </w:rPr>
        <w:t xml:space="preserve">    M</w:t>
      </w:r>
      <w:ins w:id="155" w:author="Dalel Gharsalli" w:date="2015-02-28T18:44:00Z">
        <w:r w:rsidR="008F747F" w:rsidRPr="00DA4064">
          <w:rPr>
            <w:lang w:val="fr-FR"/>
          </w:rPr>
          <w:t>algré l’alourdissement du taux du travail que ça engendre parfois, ça reste l’une des conditions essentielles de réussite à la motivation intrinsèque.</w:t>
        </w:r>
      </w:ins>
    </w:p>
    <w:p w:rsidR="008F747F" w:rsidRPr="00DA4064" w:rsidRDefault="008F747F" w:rsidP="008F747F">
      <w:pPr>
        <w:pStyle w:val="SIGPLANSubsectionheading"/>
        <w:numPr>
          <w:ilvl w:val="1"/>
          <w:numId w:val="2"/>
        </w:numPr>
        <w:rPr>
          <w:ins w:id="156" w:author="Dalel Gharsalli" w:date="2015-02-28T18:44:00Z"/>
          <w:lang w:val="fr-FR"/>
        </w:rPr>
      </w:pPr>
      <w:ins w:id="157" w:author="Dalel Gharsalli" w:date="2015-02-28T18:44:00Z">
        <w:r w:rsidRPr="00DA4064">
          <w:rPr>
            <w:lang w:val="fr-FR"/>
          </w:rPr>
          <w:t>Ressource 6 : BUFFA, Michel  &amp; LE THANH, Nhan</w:t>
        </w:r>
      </w:ins>
    </w:p>
    <w:p w:rsidR="008F747F" w:rsidRPr="00DA4064" w:rsidRDefault="008F747F" w:rsidP="008F747F">
      <w:pPr>
        <w:pStyle w:val="SIGPLANParagraph1"/>
        <w:rPr>
          <w:ins w:id="158" w:author="Dalel Gharsalli" w:date="2015-02-28T18:44:00Z"/>
          <w:lang w:val="fr-FR"/>
        </w:rPr>
      </w:pPr>
      <w:ins w:id="159" w:author="Dalel Gharsalli" w:date="2015-02-28T18:44:00Z">
        <w:r w:rsidRPr="00DA4064">
          <w:rPr>
            <w:lang w:val="fr-FR"/>
          </w:rPr>
          <w:t>L'équipe complémentaire, organisée et motivée d’un projet est un facteur clé pour sa réussite. Partant de ce fait, nos encadrants responsables projets ont toujours cherché  à mettre en place des outils collaboratifs ou des méthodes de travail qui nous ont offert une meilleure coordination et partages d’idée de l’équipe projet.</w:t>
        </w:r>
      </w:ins>
    </w:p>
    <w:p w:rsidR="0098351A" w:rsidRPr="00DA4064" w:rsidRDefault="00910CAA" w:rsidP="00910CAA">
      <w:pPr>
        <w:pStyle w:val="SIGPLANParagraph"/>
        <w:ind w:firstLine="0"/>
        <w:rPr>
          <w:del w:id="160" w:author="Dalel Gharsalli" w:date="2015-02-28T18:44:00Z"/>
          <w:lang w:val="fr-FR"/>
        </w:rPr>
      </w:pPr>
      <w:del w:id="161" w:author="Dalel Gharsalli" w:date="2015-02-28T18:44:00Z">
        <w:r w:rsidRPr="00DA4064">
          <w:rPr>
            <w:lang w:val="fr-FR"/>
          </w:rPr>
          <w:delText xml:space="preserve">Dans le Jalon </w:delText>
        </w:r>
        <w:r w:rsidR="00010EC3" w:rsidRPr="00DA4064">
          <w:rPr>
            <w:lang w:val="fr-FR"/>
          </w:rPr>
          <w:delText>précèdent</w:delText>
        </w:r>
        <w:r w:rsidRPr="00DA4064">
          <w:rPr>
            <w:lang w:val="fr-FR"/>
          </w:rPr>
          <w:delText xml:space="preserve"> </w:delText>
        </w:r>
        <w:r w:rsidR="006B6297" w:rsidRPr="00DA4064">
          <w:rPr>
            <w:lang w:val="fr-FR"/>
          </w:rPr>
          <w:delText xml:space="preserve">qui </w:delText>
        </w:r>
        <w:r w:rsidR="00010EC3" w:rsidRPr="00DA4064">
          <w:rPr>
            <w:lang w:val="fr-FR"/>
          </w:rPr>
          <w:delText>coïncide</w:delText>
        </w:r>
        <w:r w:rsidR="006B6297" w:rsidRPr="00DA4064">
          <w:rPr>
            <w:lang w:val="fr-FR"/>
          </w:rPr>
          <w:delText xml:space="preserve"> avec la septième semaine </w:delText>
        </w:r>
        <w:r w:rsidRPr="00DA4064">
          <w:rPr>
            <w:lang w:val="fr-FR"/>
          </w:rPr>
          <w:delText xml:space="preserve">on </w:delText>
        </w:r>
        <w:r w:rsidR="006B6297" w:rsidRPr="00DA4064">
          <w:rPr>
            <w:lang w:val="fr-FR"/>
          </w:rPr>
          <w:delText>avait deux livrables</w:delText>
        </w:r>
        <w:r w:rsidR="001B38D9" w:rsidRPr="00DA4064">
          <w:rPr>
            <w:lang w:val="fr-FR"/>
          </w:rPr>
          <w:delText> :</w:delText>
        </w:r>
      </w:del>
    </w:p>
    <w:p w:rsidR="00605485" w:rsidRPr="00DA4064" w:rsidRDefault="006B6297" w:rsidP="00C23818">
      <w:pPr>
        <w:pStyle w:val="SIGPLANParagraph1"/>
        <w:numPr>
          <w:ilvl w:val="0"/>
          <w:numId w:val="20"/>
        </w:numPr>
        <w:spacing w:before="60"/>
        <w:rPr>
          <w:del w:id="162" w:author="Dalel Gharsalli" w:date="2015-02-28T18:44:00Z"/>
          <w:lang w:val="fr-FR"/>
        </w:rPr>
      </w:pPr>
      <w:del w:id="163" w:author="Dalel Gharsalli" w:date="2015-02-28T18:44:00Z">
        <w:r w:rsidRPr="00DA4064">
          <w:rPr>
            <w:lang w:val="fr-FR"/>
          </w:rPr>
          <w:delText>D2 : Etude de faisabilité</w:delText>
        </w:r>
        <w:r w:rsidR="00605485" w:rsidRPr="00DA4064">
          <w:rPr>
            <w:lang w:val="fr-FR"/>
          </w:rPr>
          <w:delText> :</w:delText>
        </w:r>
      </w:del>
    </w:p>
    <w:p w:rsidR="001B38D9" w:rsidRPr="00DA4064" w:rsidRDefault="001B38D9" w:rsidP="0098351A">
      <w:pPr>
        <w:pStyle w:val="SIGPLANParagraph1"/>
        <w:rPr>
          <w:del w:id="164" w:author="Dalel Gharsalli" w:date="2015-02-28T18:44:00Z"/>
          <w:lang w:val="fr-FR"/>
        </w:rPr>
      </w:pPr>
      <w:del w:id="165" w:author="Dalel Gharsalli" w:date="2015-02-28T18:44:00Z">
        <w:r w:rsidRPr="00DA4064">
          <w:rPr>
            <w:lang w:val="fr-FR"/>
          </w:rPr>
          <w:delText xml:space="preserve">     </w:delText>
        </w:r>
        <w:r w:rsidR="00AA760A" w:rsidRPr="00DA4064">
          <w:rPr>
            <w:lang w:val="fr-FR"/>
          </w:rPr>
          <w:delText>Il</w:delText>
        </w:r>
        <w:r w:rsidR="00605485" w:rsidRPr="00DA4064">
          <w:rPr>
            <w:lang w:val="fr-FR"/>
          </w:rPr>
          <w:delText xml:space="preserve"> consiste à analyser la viabilité et les implications économiques et organisationnelles de notre </w:delText>
        </w:r>
        <w:r w:rsidRPr="00DA4064">
          <w:rPr>
            <w:lang w:val="fr-FR"/>
          </w:rPr>
          <w:delText>projet,</w:delText>
        </w:r>
        <w:r w:rsidR="00605485" w:rsidRPr="00DA4064">
          <w:rPr>
            <w:lang w:val="fr-FR"/>
          </w:rPr>
          <w:delText xml:space="preserve"> autrement s’assurer du fait que il soit techniquement fais</w:delText>
        </w:r>
        <w:r w:rsidR="0098351A" w:rsidRPr="00DA4064">
          <w:rPr>
            <w:lang w:val="fr-FR"/>
          </w:rPr>
          <w:delText>able et économiquement viables.</w:delText>
        </w:r>
      </w:del>
    </w:p>
    <w:p w:rsidR="006B6297" w:rsidRPr="00DA4064" w:rsidRDefault="006B6297" w:rsidP="00C23818">
      <w:pPr>
        <w:pStyle w:val="SIGPLANParagraph1"/>
        <w:numPr>
          <w:ilvl w:val="0"/>
          <w:numId w:val="20"/>
        </w:numPr>
        <w:spacing w:before="60"/>
        <w:rPr>
          <w:del w:id="166" w:author="Dalel Gharsalli" w:date="2015-02-28T18:44:00Z"/>
          <w:lang w:val="fr-FR"/>
        </w:rPr>
      </w:pPr>
      <w:del w:id="167" w:author="Dalel Gharsalli" w:date="2015-02-28T18:44:00Z">
        <w:r w:rsidRPr="00DA4064">
          <w:rPr>
            <w:lang w:val="fr-FR"/>
          </w:rPr>
          <w:delText xml:space="preserve">D3.1 : Analyse des besoins utilisateurs : </w:delText>
        </w:r>
      </w:del>
    </w:p>
    <w:p w:rsidR="005A5B94" w:rsidRPr="00DA4064" w:rsidRDefault="001B38D9" w:rsidP="001B38D9">
      <w:pPr>
        <w:pStyle w:val="SIGPLANParagraph"/>
        <w:ind w:firstLine="0"/>
        <w:rPr>
          <w:del w:id="168" w:author="Dalel Gharsalli" w:date="2015-02-28T18:44:00Z"/>
          <w:lang w:val="fr-FR"/>
        </w:rPr>
      </w:pPr>
      <w:del w:id="169" w:author="Dalel Gharsalli" w:date="2015-02-28T18:44:00Z">
        <w:r w:rsidRPr="00DA4064">
          <w:rPr>
            <w:lang w:val="fr-FR"/>
          </w:rPr>
          <w:delText xml:space="preserve">     </w:delText>
        </w:r>
        <w:r w:rsidR="006B6297" w:rsidRPr="00DA4064">
          <w:rPr>
            <w:lang w:val="fr-FR"/>
          </w:rPr>
          <w:delText>Ce sont les besoins majeurs de notre produit qui permettront d'approfondir notre pouvoir à isoler l'objet étudié, d’identifier le principal destinataire, sa matière d’œuvre et finalement d’exprimer sa fonction globale.</w:delText>
        </w:r>
      </w:del>
    </w:p>
    <w:p w:rsidR="005A5B94" w:rsidRPr="00DA4064" w:rsidRDefault="00957A5D" w:rsidP="005A5B94">
      <w:pPr>
        <w:pStyle w:val="SIGPLANSectionheading"/>
        <w:numPr>
          <w:ilvl w:val="0"/>
          <w:numId w:val="2"/>
        </w:numPr>
        <w:rPr>
          <w:del w:id="170" w:author="Dalel Gharsalli" w:date="2015-02-28T18:44:00Z"/>
          <w:lang w:val="fr-FR"/>
        </w:rPr>
      </w:pPr>
      <w:del w:id="171" w:author="Dalel Gharsalli" w:date="2015-02-28T18:44:00Z">
        <w:r w:rsidRPr="00DA4064">
          <w:rPr>
            <w:lang w:val="fr-FR"/>
          </w:rPr>
          <w:delText>Avancement du projet</w:delText>
        </w:r>
      </w:del>
    </w:p>
    <w:p w:rsidR="001B38D9" w:rsidRPr="00DA4064" w:rsidRDefault="00957A5D" w:rsidP="005A5B94">
      <w:pPr>
        <w:pStyle w:val="SIGPLANParagraph1"/>
        <w:rPr>
          <w:del w:id="172" w:author="Dalel Gharsalli" w:date="2015-02-28T18:44:00Z"/>
          <w:lang w:val="fr-FR"/>
        </w:rPr>
      </w:pPr>
      <w:del w:id="173" w:author="Dalel Gharsalli" w:date="2015-02-28T18:44:00Z">
        <w:r w:rsidRPr="00DA4064">
          <w:rPr>
            <w:lang w:val="fr-FR"/>
          </w:rPr>
          <w:delText xml:space="preserve">Pour que chaque </w:delText>
        </w:r>
        <w:r w:rsidR="00961511" w:rsidRPr="00DA4064">
          <w:rPr>
            <w:lang w:val="fr-FR"/>
          </w:rPr>
          <w:delText>membre</w:delText>
        </w:r>
        <w:r w:rsidRPr="00DA4064">
          <w:rPr>
            <w:lang w:val="fr-FR"/>
          </w:rPr>
          <w:delText xml:space="preserve"> de notre équipe contribue réellement au </w:delText>
        </w:r>
        <w:r w:rsidR="00961511" w:rsidRPr="00DA4064">
          <w:rPr>
            <w:lang w:val="fr-FR"/>
          </w:rPr>
          <w:delText>progrès</w:delText>
        </w:r>
        <w:r w:rsidRPr="00DA4064">
          <w:rPr>
            <w:lang w:val="fr-FR"/>
          </w:rPr>
          <w:delText xml:space="preserve"> </w:delText>
        </w:r>
        <w:r w:rsidR="00921C09" w:rsidRPr="00DA4064">
          <w:rPr>
            <w:lang w:val="fr-FR"/>
          </w:rPr>
          <w:delText xml:space="preserve">et à l’essor </w:delText>
        </w:r>
        <w:r w:rsidRPr="00DA4064">
          <w:rPr>
            <w:lang w:val="fr-FR"/>
          </w:rPr>
          <w:delText xml:space="preserve">du </w:delText>
        </w:r>
        <w:r w:rsidR="00961511" w:rsidRPr="00DA4064">
          <w:rPr>
            <w:lang w:val="fr-FR"/>
          </w:rPr>
          <w:delText>projet, qu’on</w:delText>
        </w:r>
        <w:r w:rsidRPr="00DA4064">
          <w:rPr>
            <w:lang w:val="fr-FR"/>
          </w:rPr>
          <w:delText xml:space="preserve"> puisse assurer le bon déroulement </w:delText>
        </w:r>
        <w:r w:rsidR="00921C09" w:rsidRPr="00DA4064">
          <w:rPr>
            <w:lang w:val="fr-FR"/>
          </w:rPr>
          <w:delText xml:space="preserve">de nos brainstorming </w:delText>
        </w:r>
        <w:r w:rsidR="0085079D" w:rsidRPr="00DA4064">
          <w:rPr>
            <w:lang w:val="fr-FR"/>
          </w:rPr>
          <w:delText xml:space="preserve">quotidiens </w:delText>
        </w:r>
        <w:r w:rsidR="00921C09" w:rsidRPr="00DA4064">
          <w:rPr>
            <w:lang w:val="fr-FR"/>
          </w:rPr>
          <w:delText xml:space="preserve">et </w:delText>
        </w:r>
        <w:r w:rsidR="0085079D" w:rsidRPr="00DA4064">
          <w:rPr>
            <w:lang w:val="fr-FR"/>
          </w:rPr>
          <w:delText xml:space="preserve">principalement </w:delText>
        </w:r>
        <w:r w:rsidR="00921C09" w:rsidRPr="00DA4064">
          <w:rPr>
            <w:lang w:val="fr-FR"/>
          </w:rPr>
          <w:delText xml:space="preserve">s’entraider à dénouer les diverses difficultés rencontrées </w:delText>
        </w:r>
        <w:r w:rsidR="0085079D" w:rsidRPr="00DA4064">
          <w:rPr>
            <w:lang w:val="fr-FR"/>
          </w:rPr>
          <w:delText xml:space="preserve">surtout que notre quatrième </w:delText>
        </w:r>
        <w:r w:rsidR="00AA760A" w:rsidRPr="00DA4064">
          <w:rPr>
            <w:lang w:val="fr-FR"/>
          </w:rPr>
          <w:delText xml:space="preserve">membre </w:delText>
        </w:r>
        <w:r w:rsidR="0085079D" w:rsidRPr="00DA4064">
          <w:rPr>
            <w:lang w:val="fr-FR"/>
          </w:rPr>
          <w:delText>e</w:delText>
        </w:r>
        <w:r w:rsidR="00AA760A" w:rsidRPr="00DA4064">
          <w:rPr>
            <w:lang w:val="fr-FR"/>
          </w:rPr>
          <w:delText>s</w:delText>
        </w:r>
        <w:r w:rsidR="00E8091B" w:rsidRPr="00DA4064">
          <w:rPr>
            <w:lang w:val="fr-FR"/>
          </w:rPr>
          <w:delText>t à distance (Tunisie) ,</w:delText>
        </w:r>
        <w:r w:rsidRPr="00DA4064">
          <w:rPr>
            <w:lang w:val="fr-FR"/>
          </w:rPr>
          <w:delText xml:space="preserve">on a </w:delText>
        </w:r>
        <w:r w:rsidR="0085079D" w:rsidRPr="00DA4064">
          <w:rPr>
            <w:lang w:val="fr-FR"/>
          </w:rPr>
          <w:delText>décidé de travailler</w:delText>
        </w:r>
        <w:r w:rsidRPr="00DA4064">
          <w:rPr>
            <w:lang w:val="fr-FR"/>
          </w:rPr>
          <w:delText xml:space="preserve"> à temps ple</w:delText>
        </w:r>
        <w:r w:rsidR="0085079D" w:rsidRPr="00DA4064">
          <w:rPr>
            <w:lang w:val="fr-FR"/>
          </w:rPr>
          <w:delText xml:space="preserve">in pendant </w:delText>
        </w:r>
        <w:r w:rsidRPr="00DA4064">
          <w:rPr>
            <w:lang w:val="fr-FR"/>
          </w:rPr>
          <w:delText xml:space="preserve">la semaine qui </w:delText>
        </w:r>
        <w:r w:rsidR="00921C09" w:rsidRPr="00DA4064">
          <w:rPr>
            <w:lang w:val="fr-FR"/>
          </w:rPr>
          <w:delText xml:space="preserve">a </w:delText>
        </w:r>
        <w:r w:rsidR="00961511" w:rsidRPr="00DA4064">
          <w:rPr>
            <w:lang w:val="fr-FR"/>
          </w:rPr>
          <w:delText>suivi</w:delText>
        </w:r>
        <w:r w:rsidRPr="00DA4064">
          <w:rPr>
            <w:lang w:val="fr-FR"/>
          </w:rPr>
          <w:delText xml:space="preserve"> le </w:delText>
        </w:r>
        <w:r w:rsidR="00961511" w:rsidRPr="00DA4064">
          <w:rPr>
            <w:lang w:val="fr-FR"/>
          </w:rPr>
          <w:delText>dépôt</w:delText>
        </w:r>
        <w:r w:rsidRPr="00DA4064">
          <w:rPr>
            <w:lang w:val="fr-FR"/>
          </w:rPr>
          <w:delText xml:space="preserve"> du premier Jalon</w:delText>
        </w:r>
        <w:r w:rsidR="00921C09" w:rsidRPr="00DA4064">
          <w:rPr>
            <w:lang w:val="fr-FR"/>
          </w:rPr>
          <w:delText xml:space="preserve"> 31/11/2014</w:delText>
        </w:r>
        <w:r w:rsidRPr="00DA4064">
          <w:rPr>
            <w:lang w:val="fr-FR"/>
          </w:rPr>
          <w:delText xml:space="preserve">,en exigeant la </w:delText>
        </w:r>
        <w:r w:rsidR="00961511" w:rsidRPr="00DA4064">
          <w:rPr>
            <w:lang w:val="fr-FR"/>
          </w:rPr>
          <w:delText>présence</w:delText>
        </w:r>
        <w:r w:rsidRPr="00DA4064">
          <w:rPr>
            <w:lang w:val="fr-FR"/>
          </w:rPr>
          <w:delText xml:space="preserve"> de toute l’équipe à Polytech de 9h à 17:30h </w:delText>
        </w:r>
        <w:r w:rsidR="0085079D" w:rsidRPr="00DA4064">
          <w:rPr>
            <w:lang w:val="fr-FR"/>
          </w:rPr>
          <w:delText>y compris notre collègue</w:delText>
        </w:r>
        <w:r w:rsidR="00961511" w:rsidRPr="00DA4064">
          <w:rPr>
            <w:lang w:val="fr-FR"/>
          </w:rPr>
          <w:delText xml:space="preserve"> à</w:delText>
        </w:r>
        <w:r w:rsidR="0085079D" w:rsidRPr="00DA4064">
          <w:rPr>
            <w:lang w:val="fr-FR"/>
          </w:rPr>
          <w:delText xml:space="preserve"> </w:delText>
        </w:r>
        <w:r w:rsidR="00961511" w:rsidRPr="00DA4064">
          <w:rPr>
            <w:lang w:val="fr-FR"/>
          </w:rPr>
          <w:delText>Tunis</w:delText>
        </w:r>
        <w:r w:rsidR="0085079D" w:rsidRPr="00DA4064">
          <w:rPr>
            <w:lang w:val="fr-FR"/>
          </w:rPr>
          <w:delText xml:space="preserve"> par Skype.</w:delText>
        </w:r>
      </w:del>
    </w:p>
    <w:p w:rsidR="005A5B94" w:rsidRPr="00DA4064" w:rsidRDefault="001B38D9" w:rsidP="00C23818">
      <w:pPr>
        <w:pStyle w:val="SIGPLANParagraph1"/>
        <w:spacing w:before="60"/>
        <w:rPr>
          <w:del w:id="174" w:author="Dalel Gharsalli" w:date="2015-02-28T18:44:00Z"/>
          <w:lang w:val="fr-FR"/>
        </w:rPr>
      </w:pPr>
      <w:del w:id="175" w:author="Dalel Gharsalli" w:date="2015-02-28T18:44:00Z">
        <w:r w:rsidRPr="00DA4064">
          <w:rPr>
            <w:lang w:val="fr-FR"/>
          </w:rPr>
          <w:delText xml:space="preserve">     </w:delText>
        </w:r>
        <w:r w:rsidR="0085079D" w:rsidRPr="00DA4064">
          <w:rPr>
            <w:lang w:val="fr-FR"/>
          </w:rPr>
          <w:delText xml:space="preserve"> Et pour la </w:delText>
        </w:r>
        <w:r w:rsidR="00517816" w:rsidRPr="00DA4064">
          <w:rPr>
            <w:lang w:val="fr-FR"/>
          </w:rPr>
          <w:delText xml:space="preserve">huitième </w:delText>
        </w:r>
        <w:r w:rsidR="0085079D" w:rsidRPr="00DA4064">
          <w:rPr>
            <w:lang w:val="fr-FR"/>
          </w:rPr>
          <w:delText xml:space="preserve">semaine </w:delText>
        </w:r>
        <w:r w:rsidR="00517816" w:rsidRPr="00DA4064">
          <w:rPr>
            <w:lang w:val="fr-FR"/>
          </w:rPr>
          <w:delText xml:space="preserve">et la semaine en cours vue les contraintes de disponibilité par rapport à notre emploi du temps </w:delText>
        </w:r>
        <w:r w:rsidR="0085079D" w:rsidRPr="00DA4064">
          <w:rPr>
            <w:lang w:val="fr-FR"/>
          </w:rPr>
          <w:delText xml:space="preserve">on a fixé </w:delText>
        </w:r>
        <w:r w:rsidR="00517816" w:rsidRPr="00DA4064">
          <w:rPr>
            <w:lang w:val="fr-FR"/>
          </w:rPr>
          <w:delText>mercredi l’</w:delText>
        </w:r>
        <w:r w:rsidR="00961511" w:rsidRPr="00DA4064">
          <w:rPr>
            <w:lang w:val="fr-FR"/>
          </w:rPr>
          <w:delText>après-midi</w:delText>
        </w:r>
        <w:r w:rsidR="00517816" w:rsidRPr="00DA4064">
          <w:rPr>
            <w:lang w:val="fr-FR"/>
          </w:rPr>
          <w:delText xml:space="preserve"> et jeudi pour </w:delText>
        </w:r>
        <w:r w:rsidR="00F00822" w:rsidRPr="00DA4064">
          <w:rPr>
            <w:lang w:val="fr-FR"/>
          </w:rPr>
          <w:delText>faire l</w:delText>
        </w:r>
        <w:r w:rsidR="00E8091B" w:rsidRPr="00DA4064">
          <w:rPr>
            <w:lang w:val="fr-FR"/>
          </w:rPr>
          <w:delText>e point sur</w:delText>
        </w:r>
        <w:r w:rsidR="00517816" w:rsidRPr="00DA4064">
          <w:rPr>
            <w:lang w:val="fr-FR"/>
          </w:rPr>
          <w:delText xml:space="preserve"> l’état d’avancement individuelle de chaque </w:delText>
        </w:r>
        <w:r w:rsidR="00961511" w:rsidRPr="00DA4064">
          <w:rPr>
            <w:lang w:val="fr-FR"/>
          </w:rPr>
          <w:delText>membre.</w:delText>
        </w:r>
      </w:del>
    </w:p>
    <w:p w:rsidR="001B38D9" w:rsidRPr="00DA4064" w:rsidRDefault="00517816" w:rsidP="00C23818">
      <w:pPr>
        <w:pStyle w:val="SIGPLANParagraph"/>
        <w:spacing w:before="60"/>
        <w:rPr>
          <w:del w:id="176" w:author="Dalel Gharsalli" w:date="2015-02-28T18:44:00Z"/>
          <w:lang w:val="fr-FR"/>
        </w:rPr>
      </w:pPr>
      <w:del w:id="177" w:author="Dalel Gharsalli" w:date="2015-02-28T18:44:00Z">
        <w:r w:rsidRPr="00DA4064">
          <w:rPr>
            <w:lang w:val="fr-FR"/>
          </w:rPr>
          <w:delText xml:space="preserve">Au cours de ces trois semaines on est </w:delText>
        </w:r>
        <w:r w:rsidR="00961511" w:rsidRPr="00DA4064">
          <w:rPr>
            <w:lang w:val="fr-FR"/>
          </w:rPr>
          <w:delText>censé</w:delText>
        </w:r>
        <w:r w:rsidRPr="00DA4064">
          <w:rPr>
            <w:lang w:val="fr-FR"/>
          </w:rPr>
          <w:delText xml:space="preserve"> </w:delText>
        </w:r>
        <w:r w:rsidR="00243D2A" w:rsidRPr="00DA4064">
          <w:rPr>
            <w:lang w:val="fr-FR"/>
          </w:rPr>
          <w:delText xml:space="preserve">réaliser </w:delText>
        </w:r>
        <w:r w:rsidR="00DA6F43" w:rsidRPr="00DA4064">
          <w:rPr>
            <w:lang w:val="fr-FR"/>
          </w:rPr>
          <w:delText>les tâches</w:delText>
        </w:r>
        <w:r w:rsidRPr="00DA4064">
          <w:rPr>
            <w:lang w:val="fr-FR"/>
          </w:rPr>
          <w:delText xml:space="preserve"> suivantes:</w:delText>
        </w:r>
      </w:del>
    </w:p>
    <w:p w:rsidR="00517816" w:rsidRPr="00DA4064" w:rsidRDefault="008B655F" w:rsidP="008B655F">
      <w:pPr>
        <w:pStyle w:val="SIGPLANParagraph"/>
        <w:numPr>
          <w:ilvl w:val="0"/>
          <w:numId w:val="19"/>
        </w:numPr>
        <w:rPr>
          <w:del w:id="178" w:author="Dalel Gharsalli" w:date="2015-02-28T18:44:00Z"/>
          <w:lang w:val="fr-FR"/>
        </w:rPr>
      </w:pPr>
      <w:del w:id="179" w:author="Dalel Gharsalli" w:date="2015-02-28T18:44:00Z">
        <w:r w:rsidRPr="00DA4064">
          <w:rPr>
            <w:lang w:val="fr-FR"/>
          </w:rPr>
          <w:delText>Implémentation du module collecte des données.</w:delText>
        </w:r>
      </w:del>
    </w:p>
    <w:p w:rsidR="0085079D" w:rsidRPr="00DA4064" w:rsidRDefault="008B655F" w:rsidP="00731F76">
      <w:pPr>
        <w:pStyle w:val="SIGPLANParagraph"/>
        <w:numPr>
          <w:ilvl w:val="0"/>
          <w:numId w:val="19"/>
        </w:numPr>
        <w:rPr>
          <w:del w:id="180" w:author="Dalel Gharsalli" w:date="2015-02-28T18:44:00Z"/>
          <w:lang w:val="fr-FR"/>
        </w:rPr>
      </w:pPr>
      <w:del w:id="181" w:author="Dalel Gharsalli" w:date="2015-02-28T18:44:00Z">
        <w:r w:rsidRPr="00DA4064">
          <w:rPr>
            <w:lang w:val="fr-FR"/>
          </w:rPr>
          <w:delText>Développement de l’application cliente mobile de récupération des données.</w:delText>
        </w:r>
      </w:del>
    </w:p>
    <w:p w:rsidR="0098351A" w:rsidRPr="00DA4064" w:rsidRDefault="008B655F" w:rsidP="00224537">
      <w:pPr>
        <w:pStyle w:val="SIGPLANParagraph"/>
        <w:numPr>
          <w:ilvl w:val="0"/>
          <w:numId w:val="19"/>
        </w:numPr>
        <w:rPr>
          <w:del w:id="182" w:author="Dalel Gharsalli" w:date="2015-02-28T18:44:00Z"/>
          <w:lang w:val="fr-FR"/>
        </w:rPr>
      </w:pPr>
      <w:del w:id="183" w:author="Dalel Gharsalli" w:date="2015-02-28T18:44:00Z">
        <w:r w:rsidRPr="00DA4064">
          <w:rPr>
            <w:lang w:val="fr-FR"/>
          </w:rPr>
          <w:delText>Développement de l’application serveur de sauvegarde des données.</w:delText>
        </w:r>
      </w:del>
    </w:p>
    <w:p w:rsidR="00DC1B2E" w:rsidRPr="00DA4064" w:rsidRDefault="00DC1B2E" w:rsidP="00224537">
      <w:pPr>
        <w:pStyle w:val="SIGPLANParagraph"/>
        <w:spacing w:before="60"/>
        <w:ind w:firstLine="0"/>
        <w:rPr>
          <w:del w:id="184" w:author="Dalel Gharsalli" w:date="2015-02-28T18:44:00Z"/>
          <w:lang w:val="fr-FR"/>
        </w:rPr>
      </w:pPr>
      <w:del w:id="185" w:author="Dalel Gharsalli" w:date="2015-02-28T18:44:00Z">
        <w:r w:rsidRPr="00DA4064">
          <w:rPr>
            <w:lang w:val="fr-FR"/>
          </w:rPr>
          <w:delText xml:space="preserve">     </w:delText>
        </w:r>
        <w:r w:rsidR="00243D2A" w:rsidRPr="00DA4064">
          <w:rPr>
            <w:lang w:val="fr-FR"/>
          </w:rPr>
          <w:delText xml:space="preserve">En accord avec le cahier des </w:delText>
        </w:r>
        <w:r w:rsidR="00961511" w:rsidRPr="00DA4064">
          <w:rPr>
            <w:lang w:val="fr-FR"/>
          </w:rPr>
          <w:delText>charges, nous</w:delText>
        </w:r>
        <w:r w:rsidR="00243D2A" w:rsidRPr="00DA4064">
          <w:rPr>
            <w:lang w:val="fr-FR"/>
          </w:rPr>
          <w:delText xml:space="preserve"> avons réussi à les </w:delText>
        </w:r>
        <w:r w:rsidR="00961511" w:rsidRPr="00DA4064">
          <w:rPr>
            <w:lang w:val="fr-FR"/>
          </w:rPr>
          <w:delText>réaliser</w:delText>
        </w:r>
        <w:r w:rsidR="00243D2A" w:rsidRPr="00DA4064">
          <w:rPr>
            <w:lang w:val="fr-FR"/>
          </w:rPr>
          <w:delText xml:space="preserve"> à l’exception de quelques </w:delText>
        </w:r>
        <w:r w:rsidR="00961511" w:rsidRPr="00DA4064">
          <w:rPr>
            <w:lang w:val="fr-FR"/>
          </w:rPr>
          <w:delText>déviations, une</w:delText>
        </w:r>
        <w:r w:rsidR="00243D2A" w:rsidRPr="00DA4064">
          <w:rPr>
            <w:lang w:val="fr-FR"/>
          </w:rPr>
          <w:delText xml:space="preserve"> </w:delText>
        </w:r>
        <w:r w:rsidR="00961511" w:rsidRPr="00DA4064">
          <w:rPr>
            <w:lang w:val="fr-FR"/>
          </w:rPr>
          <w:delText>parenthèse</w:delText>
        </w:r>
        <w:r w:rsidR="00243D2A" w:rsidRPr="00DA4064">
          <w:rPr>
            <w:lang w:val="fr-FR"/>
          </w:rPr>
          <w:delText xml:space="preserve"> qu’on ouvrira dans les parties qui </w:delText>
        </w:r>
        <w:r w:rsidR="00961511" w:rsidRPr="00DA4064">
          <w:rPr>
            <w:lang w:val="fr-FR"/>
          </w:rPr>
          <w:delText>suivent. On</w:delText>
        </w:r>
        <w:r w:rsidRPr="00DA4064">
          <w:rPr>
            <w:lang w:val="fr-FR"/>
          </w:rPr>
          <w:delText xml:space="preserve"> propose </w:delText>
        </w:r>
        <w:r w:rsidR="00243D2A" w:rsidRPr="00DA4064">
          <w:rPr>
            <w:lang w:val="fr-FR"/>
          </w:rPr>
          <w:delText xml:space="preserve">aussi </w:delText>
        </w:r>
        <w:r w:rsidRPr="00DA4064">
          <w:rPr>
            <w:lang w:val="fr-FR"/>
          </w:rPr>
          <w:delText xml:space="preserve">une première </w:delText>
        </w:r>
        <w:r w:rsidR="00961511" w:rsidRPr="00DA4064">
          <w:rPr>
            <w:lang w:val="fr-FR"/>
          </w:rPr>
          <w:delText>vidéo</w:delText>
        </w:r>
        <w:r w:rsidRPr="00DA4064">
          <w:rPr>
            <w:lang w:val="fr-FR"/>
          </w:rPr>
          <w:delText xml:space="preserve"> disponible sur </w:delText>
        </w:r>
        <w:r w:rsidR="00961511" w:rsidRPr="00DA4064">
          <w:rPr>
            <w:lang w:val="fr-FR"/>
          </w:rPr>
          <w:delText>YouTube, montrant</w:delText>
        </w:r>
        <w:r w:rsidRPr="00DA4064">
          <w:rPr>
            <w:lang w:val="fr-FR"/>
          </w:rPr>
          <w:delText xml:space="preserve"> notre état d’avancement par rapport à ce qu’on a prévu faire</w:delText>
        </w:r>
        <w:r w:rsidR="009F37C3" w:rsidRPr="00DA4064">
          <w:rPr>
            <w:lang w:val="fr-FR"/>
          </w:rPr>
          <w:delText>. [</w:delText>
        </w:r>
        <w:r w:rsidR="00F00822" w:rsidRPr="00DA4064">
          <w:rPr>
            <w:lang w:val="fr-FR"/>
          </w:rPr>
          <w:delText>4]</w:delText>
        </w:r>
      </w:del>
    </w:p>
    <w:p w:rsidR="00877795" w:rsidRPr="00DA4064" w:rsidRDefault="00877795" w:rsidP="00877795">
      <w:pPr>
        <w:pStyle w:val="SIGPLANSubsectionheading"/>
        <w:rPr>
          <w:del w:id="186" w:author="Dalel Gharsalli" w:date="2015-02-28T18:44:00Z"/>
          <w:lang w:val="fr-FR"/>
        </w:rPr>
      </w:pPr>
      <w:del w:id="187" w:author="Dalel Gharsalli" w:date="2015-02-28T18:44:00Z">
        <w:r w:rsidRPr="00DA4064">
          <w:rPr>
            <w:lang w:val="fr-FR"/>
          </w:rPr>
          <w:delText>Exposition des Web Services coté Serveur:</w:delText>
        </w:r>
      </w:del>
    </w:p>
    <w:p w:rsidR="0098351A" w:rsidRPr="00DA4064" w:rsidRDefault="00877795" w:rsidP="00C04689">
      <w:pPr>
        <w:pStyle w:val="SIGPLANParagraph1"/>
        <w:rPr>
          <w:del w:id="188" w:author="Dalel Gharsalli" w:date="2015-02-28T18:44:00Z"/>
          <w:lang w:val="fr-FR"/>
        </w:rPr>
      </w:pPr>
      <w:del w:id="189" w:author="Dalel Gharsalli" w:date="2015-02-28T18:44:00Z">
        <w:r w:rsidRPr="00DA4064">
          <w:rPr>
            <w:lang w:val="fr-FR"/>
          </w:rPr>
          <w:delText>Dans le but d’assurer l’interaction et l’</w:delText>
        </w:r>
        <w:r w:rsidR="00F5457C" w:rsidRPr="00DA4064">
          <w:rPr>
            <w:lang w:val="fr-FR"/>
          </w:rPr>
          <w:delText>é</w:delText>
        </w:r>
        <w:r w:rsidRPr="00DA4064">
          <w:rPr>
            <w:lang w:val="fr-FR"/>
          </w:rPr>
          <w:delText>change des données entre les différents modules hétérogène</w:delText>
        </w:r>
        <w:r w:rsidR="00907907" w:rsidRPr="00DA4064">
          <w:rPr>
            <w:lang w:val="fr-FR"/>
          </w:rPr>
          <w:delText>s</w:delText>
        </w:r>
        <w:r w:rsidRPr="00DA4064">
          <w:rPr>
            <w:lang w:val="fr-FR"/>
          </w:rPr>
          <w:delText xml:space="preserve"> de notre </w:delText>
        </w:r>
        <w:r w:rsidR="00961511" w:rsidRPr="00DA4064">
          <w:rPr>
            <w:lang w:val="fr-FR"/>
          </w:rPr>
          <w:delText>système, on</w:delText>
        </w:r>
        <w:r w:rsidRPr="00DA4064">
          <w:rPr>
            <w:lang w:val="fr-FR"/>
          </w:rPr>
          <w:delText xml:space="preserve"> a fait recours </w:delText>
        </w:r>
        <w:r w:rsidR="00907907" w:rsidRPr="00DA4064">
          <w:rPr>
            <w:lang w:val="fr-FR"/>
          </w:rPr>
          <w:delText xml:space="preserve">à ce qu’on appelle les services de la toile ou bien les </w:delText>
        </w:r>
        <w:r w:rsidRPr="00DA4064">
          <w:rPr>
            <w:lang w:val="fr-FR"/>
          </w:rPr>
          <w:delText xml:space="preserve">web </w:delText>
        </w:r>
        <w:r w:rsidR="00961511" w:rsidRPr="00DA4064">
          <w:rPr>
            <w:lang w:val="fr-FR"/>
          </w:rPr>
          <w:delText>service.</w:delText>
        </w:r>
      </w:del>
    </w:p>
    <w:p w:rsidR="00AC36F4" w:rsidRPr="00DA4064" w:rsidRDefault="0098351A" w:rsidP="00C04689">
      <w:pPr>
        <w:pStyle w:val="SIGPLANParagraph1"/>
        <w:rPr>
          <w:del w:id="190" w:author="Dalel Gharsalli" w:date="2015-02-28T18:44:00Z"/>
          <w:lang w:val="fr-FR"/>
        </w:rPr>
      </w:pPr>
      <w:del w:id="191" w:author="Dalel Gharsalli" w:date="2015-02-28T18:44:00Z">
        <w:r w:rsidRPr="00DA4064">
          <w:rPr>
            <w:lang w:val="fr-FR"/>
          </w:rPr>
          <w:delText xml:space="preserve">     </w:delText>
        </w:r>
        <w:r w:rsidR="00961511" w:rsidRPr="00DA4064">
          <w:rPr>
            <w:lang w:val="fr-FR"/>
          </w:rPr>
          <w:delText xml:space="preserve"> Dans</w:delText>
        </w:r>
        <w:r w:rsidR="00AC36F4" w:rsidRPr="00DA4064">
          <w:rPr>
            <w:lang w:val="fr-FR"/>
          </w:rPr>
          <w:delText xml:space="preserve"> un premier temps </w:delText>
        </w:r>
        <w:r w:rsidR="00F00822" w:rsidRPr="00DA4064">
          <w:rPr>
            <w:lang w:val="fr-FR"/>
          </w:rPr>
          <w:delText xml:space="preserve">on </w:delText>
        </w:r>
        <w:r w:rsidR="00AC36F4" w:rsidRPr="00DA4064">
          <w:rPr>
            <w:lang w:val="fr-FR"/>
          </w:rPr>
          <w:delText xml:space="preserve">s’est reposé sur </w:delText>
        </w:r>
        <w:r w:rsidR="00907907" w:rsidRPr="00DA4064">
          <w:rPr>
            <w:lang w:val="fr-FR"/>
          </w:rPr>
          <w:delText>des comparatif</w:delText>
        </w:r>
        <w:r w:rsidR="006C5B22" w:rsidRPr="00DA4064">
          <w:rPr>
            <w:lang w:val="fr-FR"/>
          </w:rPr>
          <w:delText>s</w:delText>
        </w:r>
        <w:r w:rsidR="00907907" w:rsidRPr="00DA4064">
          <w:rPr>
            <w:lang w:val="fr-FR"/>
          </w:rPr>
          <w:delText xml:space="preserve"> </w:delText>
        </w:r>
        <w:r w:rsidR="00AC36F4" w:rsidRPr="00DA4064">
          <w:rPr>
            <w:lang w:val="fr-FR"/>
          </w:rPr>
          <w:delText>des</w:delText>
        </w:r>
        <w:r w:rsidR="00907907" w:rsidRPr="00DA4064">
          <w:rPr>
            <w:lang w:val="fr-FR"/>
          </w:rPr>
          <w:delText xml:space="preserve"> d</w:delText>
        </w:r>
        <w:r w:rsidRPr="00DA4064">
          <w:rPr>
            <w:lang w:val="fr-FR"/>
          </w:rPr>
          <w:delText xml:space="preserve">ifférentes solutions existantes </w:delText>
        </w:r>
        <w:r w:rsidR="00907907" w:rsidRPr="00DA4064">
          <w:rPr>
            <w:lang w:val="fr-FR"/>
          </w:rPr>
          <w:delText xml:space="preserve">(Web service </w:delText>
        </w:r>
        <w:r w:rsidR="00961511" w:rsidRPr="00DA4064">
          <w:rPr>
            <w:lang w:val="fr-FR"/>
          </w:rPr>
          <w:delText>étendu</w:delText>
        </w:r>
        <w:r w:rsidR="00947282" w:rsidRPr="00DA4064">
          <w:rPr>
            <w:lang w:val="fr-FR"/>
          </w:rPr>
          <w:delText xml:space="preserve"> (SOAP)</w:delText>
        </w:r>
        <w:r w:rsidR="00961511" w:rsidRPr="00DA4064">
          <w:rPr>
            <w:lang w:val="fr-FR"/>
          </w:rPr>
          <w:delText>, REST</w:delText>
        </w:r>
        <w:r w:rsidR="00907907" w:rsidRPr="00DA4064">
          <w:rPr>
            <w:lang w:val="fr-FR"/>
          </w:rPr>
          <w:delText>)</w:delText>
        </w:r>
        <w:r w:rsidR="00961511" w:rsidRPr="00DA4064">
          <w:rPr>
            <w:lang w:val="fr-FR"/>
          </w:rPr>
          <w:delText xml:space="preserve"> </w:delText>
        </w:r>
        <w:r w:rsidR="00F00822" w:rsidRPr="00DA4064">
          <w:rPr>
            <w:lang w:val="fr-FR"/>
          </w:rPr>
          <w:delText>[5</w:delText>
        </w:r>
        <w:r w:rsidR="00961511" w:rsidRPr="00DA4064">
          <w:rPr>
            <w:lang w:val="fr-FR"/>
          </w:rPr>
          <w:delText>]</w:delText>
        </w:r>
        <w:r w:rsidR="00907907" w:rsidRPr="00DA4064">
          <w:rPr>
            <w:lang w:val="fr-FR"/>
          </w:rPr>
          <w:delText xml:space="preserve"> pour finalem</w:delText>
        </w:r>
        <w:r w:rsidR="006C5B22" w:rsidRPr="00DA4064">
          <w:rPr>
            <w:lang w:val="fr-FR"/>
          </w:rPr>
          <w:delText>e</w:delText>
        </w:r>
        <w:r w:rsidR="00F00822" w:rsidRPr="00DA4064">
          <w:rPr>
            <w:lang w:val="fr-FR"/>
          </w:rPr>
          <w:delText xml:space="preserve">nt </w:delText>
        </w:r>
        <w:r w:rsidR="00947282" w:rsidRPr="00DA4064">
          <w:rPr>
            <w:lang w:val="fr-FR"/>
          </w:rPr>
          <w:delText xml:space="preserve">choisir </w:delText>
        </w:r>
        <w:r w:rsidR="00907907" w:rsidRPr="00DA4064">
          <w:rPr>
            <w:lang w:val="fr-FR"/>
          </w:rPr>
          <w:delText xml:space="preserve">le </w:delText>
        </w:r>
        <w:r w:rsidR="00961511" w:rsidRPr="00DA4064">
          <w:rPr>
            <w:lang w:val="fr-FR"/>
          </w:rPr>
          <w:delText>Représentationnel</w:delText>
        </w:r>
        <w:r w:rsidR="00907907" w:rsidRPr="00DA4064">
          <w:rPr>
            <w:lang w:val="fr-FR"/>
          </w:rPr>
          <w:delText xml:space="preserve"> State Transfert</w:delText>
        </w:r>
        <w:r w:rsidR="005062D5" w:rsidRPr="00DA4064">
          <w:rPr>
            <w:lang w:val="fr-FR"/>
          </w:rPr>
          <w:delText xml:space="preserve"> web service qui présente</w:delText>
        </w:r>
        <w:r w:rsidR="006C5B22" w:rsidRPr="00DA4064">
          <w:rPr>
            <w:lang w:val="fr-FR"/>
          </w:rPr>
          <w:delText xml:space="preserve"> un style d’architecture in</w:delText>
        </w:r>
        <w:r w:rsidR="00AC36F4" w:rsidRPr="00DA4064">
          <w:rPr>
            <w:lang w:val="fr-FR"/>
          </w:rPr>
          <w:delText>s</w:delText>
        </w:r>
        <w:r w:rsidR="006C5B22" w:rsidRPr="00DA4064">
          <w:rPr>
            <w:lang w:val="fr-FR"/>
          </w:rPr>
          <w:delText>piré de l’architecture web</w:delText>
        </w:r>
        <w:r w:rsidR="005062D5" w:rsidRPr="00DA4064">
          <w:rPr>
            <w:lang w:val="fr-FR"/>
          </w:rPr>
          <w:delText xml:space="preserve"> </w:delText>
        </w:r>
        <w:r w:rsidR="00AC36F4" w:rsidRPr="00DA4064">
          <w:rPr>
            <w:lang w:val="fr-FR"/>
          </w:rPr>
          <w:delText>simple</w:delText>
        </w:r>
        <w:r w:rsidR="00BA7030" w:rsidRPr="00DA4064">
          <w:rPr>
            <w:lang w:val="fr-FR"/>
          </w:rPr>
          <w:delText xml:space="preserve"> </w:delText>
        </w:r>
        <w:r w:rsidR="00C04689" w:rsidRPr="00DA4064">
          <w:rPr>
            <w:lang w:val="fr-FR"/>
          </w:rPr>
          <w:delText>et</w:delText>
        </w:r>
        <w:r w:rsidR="00961511" w:rsidRPr="00DA4064">
          <w:rPr>
            <w:lang w:val="fr-FR"/>
          </w:rPr>
          <w:delText xml:space="preserve"> auto-descriptif</w:delText>
        </w:r>
        <w:r w:rsidR="00F00822" w:rsidRPr="00DA4064">
          <w:rPr>
            <w:lang w:val="fr-FR"/>
          </w:rPr>
          <w:delText xml:space="preserve"> dont</w:delText>
        </w:r>
        <w:r w:rsidR="00F5457C" w:rsidRPr="00DA4064">
          <w:rPr>
            <w:lang w:val="fr-FR"/>
          </w:rPr>
          <w:delText xml:space="preserve"> le sens qu’on a eu la possibilité de naviguer à travers nos ressources av</w:delText>
        </w:r>
        <w:r w:rsidR="00F00822" w:rsidRPr="00DA4064">
          <w:rPr>
            <w:lang w:val="fr-FR"/>
          </w:rPr>
          <w:delText xml:space="preserve">ec flexibilité </w:delText>
        </w:r>
        <w:r w:rsidR="00C04689" w:rsidRPr="00DA4064">
          <w:rPr>
            <w:lang w:val="fr-FR"/>
          </w:rPr>
          <w:delText xml:space="preserve">comme on le fait avec des pages </w:delText>
        </w:r>
        <w:r w:rsidR="009F37C3" w:rsidRPr="00DA4064">
          <w:rPr>
            <w:lang w:val="fr-FR"/>
          </w:rPr>
          <w:delText>Web, ce</w:delText>
        </w:r>
        <w:r w:rsidR="00F5457C" w:rsidRPr="00DA4064">
          <w:rPr>
            <w:lang w:val="fr-FR"/>
          </w:rPr>
          <w:delText xml:space="preserve"> qui nous a </w:delText>
        </w:r>
        <w:r w:rsidR="00BA7030" w:rsidRPr="00DA4064">
          <w:rPr>
            <w:lang w:val="fr-FR"/>
          </w:rPr>
          <w:delText>permis</w:delText>
        </w:r>
        <w:r w:rsidR="006C5B22" w:rsidRPr="00DA4064">
          <w:rPr>
            <w:lang w:val="fr-FR"/>
          </w:rPr>
          <w:delText xml:space="preserve"> </w:delText>
        </w:r>
        <w:r w:rsidR="005062D5" w:rsidRPr="00DA4064">
          <w:rPr>
            <w:lang w:val="fr-FR"/>
          </w:rPr>
          <w:delText>une meilleure exposition</w:delText>
        </w:r>
        <w:r w:rsidR="006C5B22" w:rsidRPr="00DA4064">
          <w:rPr>
            <w:lang w:val="fr-FR"/>
          </w:rPr>
          <w:delText xml:space="preserve"> de nos différent</w:delText>
        </w:r>
        <w:r w:rsidR="00C04689" w:rsidRPr="00DA4064">
          <w:rPr>
            <w:lang w:val="fr-FR"/>
          </w:rPr>
          <w:delText>e</w:delText>
        </w:r>
        <w:r w:rsidR="006C5B22" w:rsidRPr="00DA4064">
          <w:rPr>
            <w:lang w:val="fr-FR"/>
          </w:rPr>
          <w:delText xml:space="preserve">s </w:delText>
        </w:r>
        <w:r w:rsidR="00961511" w:rsidRPr="00DA4064">
          <w:rPr>
            <w:lang w:val="fr-FR"/>
          </w:rPr>
          <w:delText>ressources</w:delText>
        </w:r>
        <w:r w:rsidR="00C04689" w:rsidRPr="00DA4064">
          <w:rPr>
            <w:lang w:val="fr-FR"/>
          </w:rPr>
          <w:delText xml:space="preserve">(User, Objectif, Rule) </w:delText>
        </w:r>
        <w:r w:rsidR="006C5B22" w:rsidRPr="00DA4064">
          <w:rPr>
            <w:lang w:val="fr-FR"/>
          </w:rPr>
          <w:delText xml:space="preserve">via ces </w:delText>
        </w:r>
        <w:r w:rsidR="00961511" w:rsidRPr="00DA4064">
          <w:rPr>
            <w:lang w:val="fr-FR"/>
          </w:rPr>
          <w:delText>méthodes</w:delText>
        </w:r>
        <w:r w:rsidR="006C5B22" w:rsidRPr="00DA4064">
          <w:rPr>
            <w:lang w:val="fr-FR"/>
          </w:rPr>
          <w:delText xml:space="preserve"> </w:delText>
        </w:r>
        <w:r w:rsidR="00C04689" w:rsidRPr="00DA4064">
          <w:rPr>
            <w:lang w:val="fr-FR"/>
          </w:rPr>
          <w:delText xml:space="preserve">HTTP </w:delText>
        </w:r>
        <w:r w:rsidR="006C5B22" w:rsidRPr="00DA4064">
          <w:rPr>
            <w:lang w:val="fr-FR"/>
          </w:rPr>
          <w:delText>(</w:delText>
        </w:r>
        <w:r w:rsidR="00961511" w:rsidRPr="00DA4064">
          <w:rPr>
            <w:lang w:val="fr-FR"/>
          </w:rPr>
          <w:delText>GET,</w:delText>
        </w:r>
        <w:r w:rsidR="00C04689" w:rsidRPr="00DA4064">
          <w:rPr>
            <w:lang w:val="fr-FR"/>
          </w:rPr>
          <w:delText xml:space="preserve"> </w:delText>
        </w:r>
        <w:r w:rsidR="00961511" w:rsidRPr="00DA4064">
          <w:rPr>
            <w:lang w:val="fr-FR"/>
          </w:rPr>
          <w:delText>POST,</w:delText>
        </w:r>
        <w:r w:rsidR="00C04689" w:rsidRPr="00DA4064">
          <w:rPr>
            <w:lang w:val="fr-FR"/>
          </w:rPr>
          <w:delText xml:space="preserve"> </w:delText>
        </w:r>
        <w:r w:rsidR="00961511" w:rsidRPr="00DA4064">
          <w:rPr>
            <w:lang w:val="fr-FR"/>
          </w:rPr>
          <w:delText>PUT,</w:delText>
        </w:r>
        <w:r w:rsidR="00C04689" w:rsidRPr="00DA4064">
          <w:rPr>
            <w:lang w:val="fr-FR"/>
          </w:rPr>
          <w:delText xml:space="preserve"> </w:delText>
        </w:r>
        <w:r w:rsidR="00961511" w:rsidRPr="00DA4064">
          <w:rPr>
            <w:lang w:val="fr-FR"/>
          </w:rPr>
          <w:delText>UPDATE,</w:delText>
        </w:r>
        <w:r w:rsidR="00C04689" w:rsidRPr="00DA4064">
          <w:rPr>
            <w:lang w:val="fr-FR"/>
          </w:rPr>
          <w:delText xml:space="preserve"> </w:delText>
        </w:r>
        <w:r w:rsidR="00961511" w:rsidRPr="00DA4064">
          <w:rPr>
            <w:lang w:val="fr-FR"/>
          </w:rPr>
          <w:delText>DELETE</w:delText>
        </w:r>
        <w:r w:rsidR="00947282" w:rsidRPr="00DA4064">
          <w:rPr>
            <w:lang w:val="fr-FR"/>
          </w:rPr>
          <w:delText>) et dont l’objectif</w:delText>
        </w:r>
        <w:r w:rsidR="006C5B22" w:rsidRPr="00DA4064">
          <w:rPr>
            <w:lang w:val="fr-FR"/>
          </w:rPr>
          <w:delText xml:space="preserve"> </w:delText>
        </w:r>
        <w:r w:rsidR="00AC36F4" w:rsidRPr="00DA4064">
          <w:rPr>
            <w:lang w:val="fr-FR"/>
          </w:rPr>
          <w:delText xml:space="preserve">était </w:delText>
        </w:r>
        <w:r w:rsidR="006C5B22" w:rsidRPr="00DA4064">
          <w:rPr>
            <w:lang w:val="fr-FR"/>
          </w:rPr>
          <w:delText xml:space="preserve">d’interroger les données </w:delText>
        </w:r>
        <w:r w:rsidR="00AC36F4" w:rsidRPr="00DA4064">
          <w:rPr>
            <w:lang w:val="fr-FR"/>
          </w:rPr>
          <w:delText>stockées</w:delText>
        </w:r>
        <w:r w:rsidR="004E794D" w:rsidRPr="00DA4064">
          <w:rPr>
            <w:lang w:val="fr-FR"/>
          </w:rPr>
          <w:delText>.</w:delText>
        </w:r>
      </w:del>
    </w:p>
    <w:p w:rsidR="00AE0F62" w:rsidRPr="00DA4064" w:rsidRDefault="00B87DB8" w:rsidP="005A5B94">
      <w:pPr>
        <w:pStyle w:val="SIGPLANParagraph1"/>
        <w:rPr>
          <w:lang w:val="fr-FR"/>
        </w:rPr>
      </w:pPr>
      <w:del w:id="192" w:author="Dalel Gharsalli" w:date="2015-02-28T18:44:00Z">
        <w:r w:rsidRPr="00DA4064">
          <w:rPr>
            <w:lang w:val="fr-FR"/>
          </w:rPr>
          <w:delText xml:space="preserve">     </w:delText>
        </w:r>
        <w:r w:rsidR="004E794D" w:rsidRPr="00DA4064">
          <w:rPr>
            <w:lang w:val="fr-FR"/>
          </w:rPr>
          <w:delText>Pour ne pas accroitre la complexité du système lo</w:delText>
        </w:r>
        <w:r w:rsidR="00AC36F4" w:rsidRPr="00DA4064">
          <w:rPr>
            <w:lang w:val="fr-FR"/>
          </w:rPr>
          <w:delText xml:space="preserve">rs de la </w:delText>
        </w:r>
        <w:r w:rsidR="00961511" w:rsidRPr="00DA4064">
          <w:rPr>
            <w:lang w:val="fr-FR"/>
          </w:rPr>
          <w:delText>récupération</w:delText>
        </w:r>
        <w:r w:rsidR="00AC36F4" w:rsidRPr="00DA4064">
          <w:rPr>
            <w:lang w:val="fr-FR"/>
          </w:rPr>
          <w:delText xml:space="preserve"> </w:delText>
        </w:r>
        <w:r w:rsidR="004E794D" w:rsidRPr="00DA4064">
          <w:rPr>
            <w:lang w:val="fr-FR"/>
          </w:rPr>
          <w:delText xml:space="preserve">des données on a </w:delText>
        </w:r>
        <w:r w:rsidR="00961511" w:rsidRPr="00DA4064">
          <w:rPr>
            <w:lang w:val="fr-FR"/>
          </w:rPr>
          <w:delText>utilisé</w:delText>
        </w:r>
        <w:r w:rsidR="004E794D" w:rsidRPr="00DA4064">
          <w:rPr>
            <w:lang w:val="fr-FR"/>
          </w:rPr>
          <w:delText xml:space="preserve"> </w:delText>
        </w:r>
        <w:r w:rsidR="006C5B22" w:rsidRPr="00DA4064">
          <w:rPr>
            <w:lang w:val="fr-FR"/>
          </w:rPr>
          <w:delText xml:space="preserve">une base de données </w:delText>
        </w:r>
        <w:r w:rsidR="004E794D" w:rsidRPr="00DA4064">
          <w:rPr>
            <w:lang w:val="fr-FR"/>
          </w:rPr>
          <w:delText xml:space="preserve">non </w:delText>
        </w:r>
        <w:r w:rsidR="00947282" w:rsidRPr="00DA4064">
          <w:rPr>
            <w:lang w:val="fr-FR"/>
          </w:rPr>
          <w:delText>relationnelle</w:delText>
        </w:r>
        <w:r w:rsidR="004E794D" w:rsidRPr="00DA4064">
          <w:rPr>
            <w:lang w:val="fr-FR"/>
          </w:rPr>
          <w:delText xml:space="preserve"> </w:delText>
        </w:r>
        <w:r w:rsidR="00947282" w:rsidRPr="00DA4064">
          <w:rPr>
            <w:lang w:val="fr-FR"/>
          </w:rPr>
          <w:delText xml:space="preserve">évoluée </w:delText>
        </w:r>
        <w:r w:rsidR="00961511" w:rsidRPr="00DA4064">
          <w:rPr>
            <w:lang w:val="fr-FR"/>
          </w:rPr>
          <w:delText>Mongo DB</w:delText>
        </w:r>
        <w:r w:rsidR="00A01F82" w:rsidRPr="00DA4064">
          <w:rPr>
            <w:lang w:val="fr-FR"/>
          </w:rPr>
          <w:delText xml:space="preserve"> [6</w:delText>
        </w:r>
        <w:r w:rsidR="00910E12" w:rsidRPr="00DA4064">
          <w:rPr>
            <w:lang w:val="fr-FR"/>
          </w:rPr>
          <w:delText>]</w:delText>
        </w:r>
        <w:r w:rsidR="006C5B22" w:rsidRPr="00DA4064">
          <w:rPr>
            <w:lang w:val="fr-FR"/>
          </w:rPr>
          <w:delText xml:space="preserve"> </w:delText>
        </w:r>
        <w:r w:rsidR="00961511" w:rsidRPr="00DA4064">
          <w:rPr>
            <w:lang w:val="fr-FR"/>
          </w:rPr>
          <w:delText>qui ne nous</w:delText>
        </w:r>
        <w:r w:rsidR="00AC36F4" w:rsidRPr="00DA4064">
          <w:rPr>
            <w:lang w:val="fr-FR"/>
          </w:rPr>
          <w:delText xml:space="preserve"> </w:delText>
        </w:r>
        <w:r w:rsidR="005062D5" w:rsidRPr="00DA4064">
          <w:rPr>
            <w:lang w:val="fr-FR"/>
          </w:rPr>
          <w:delText>ob</w:delText>
        </w:r>
        <w:r w:rsidR="00AC36F4" w:rsidRPr="00DA4064">
          <w:rPr>
            <w:lang w:val="fr-FR"/>
          </w:rPr>
          <w:delText>lige</w:delText>
        </w:r>
        <w:r w:rsidR="005062D5" w:rsidRPr="00DA4064">
          <w:rPr>
            <w:lang w:val="fr-FR"/>
          </w:rPr>
          <w:delText xml:space="preserve"> </w:delText>
        </w:r>
        <w:r w:rsidR="00AC36F4" w:rsidRPr="00DA4064">
          <w:rPr>
            <w:lang w:val="fr-FR"/>
          </w:rPr>
          <w:delText xml:space="preserve">pas à chaque fois </w:delText>
        </w:r>
        <w:r w:rsidR="005062D5" w:rsidRPr="00DA4064">
          <w:rPr>
            <w:lang w:val="fr-FR"/>
          </w:rPr>
          <w:delText>de faire</w:delText>
        </w:r>
      </w:del>
      <w:moveToRangeStart w:id="193" w:author="Dalel Gharsalli" w:date="2015-02-28T18:44:00Z" w:name="move412912375"/>
    </w:p>
    <w:p w:rsidR="00AE0F62" w:rsidRPr="00DA4064" w:rsidRDefault="00AE0F62" w:rsidP="00666F39">
      <w:pPr>
        <w:pStyle w:val="SIGPLANSectionheading"/>
        <w:numPr>
          <w:ilvl w:val="0"/>
          <w:numId w:val="2"/>
        </w:numPr>
        <w:rPr>
          <w:ins w:id="194" w:author="Dalel Gharsalli" w:date="2015-02-28T18:44:00Z"/>
          <w:rFonts w:ascii="Arial" w:hAnsi="Arial" w:cs="Arial"/>
          <w:color w:val="222222"/>
          <w:sz w:val="20"/>
          <w:shd w:val="clear" w:color="auto" w:fill="FFFFFF"/>
          <w:lang w:val="fr-FR"/>
        </w:rPr>
      </w:pPr>
      <w:moveTo w:id="195" w:author="Dalel Gharsalli" w:date="2015-02-28T18:44:00Z">
        <w:r w:rsidRPr="00DA4064">
          <w:rPr>
            <w:rFonts w:ascii="Arial" w:hAnsi="Arial" w:cs="Arial"/>
            <w:color w:val="222222"/>
            <w:sz w:val="20"/>
            <w:shd w:val="clear" w:color="auto" w:fill="FFFFFF"/>
            <w:lang w:val="fr-FR"/>
          </w:rPr>
          <w:t xml:space="preserve">Le </w:t>
        </w:r>
      </w:moveTo>
      <w:moveToRangeEnd w:id="193"/>
      <w:ins w:id="196" w:author="Dalel Gharsalli" w:date="2015-02-28T18:44:00Z">
        <w:r w:rsidR="00666F39" w:rsidRPr="00DA4064">
          <w:rPr>
            <w:rFonts w:ascii="Arial" w:hAnsi="Arial" w:cs="Arial"/>
            <w:color w:val="222222"/>
            <w:sz w:val="20"/>
            <w:shd w:val="clear" w:color="auto" w:fill="FFFFFF"/>
            <w:lang w:val="fr-FR"/>
          </w:rPr>
          <w:t>Synthèse des livraisons</w:t>
        </w:r>
      </w:ins>
    </w:p>
    <w:p w:rsidR="00AE0F62" w:rsidRPr="00DA4064" w:rsidRDefault="001B38D9" w:rsidP="00AE0F62">
      <w:pPr>
        <w:pStyle w:val="SIGPLANParagraph1"/>
        <w:rPr>
          <w:lang w:val="fr-FR"/>
        </w:rPr>
      </w:pPr>
      <w:ins w:id="197" w:author="Dalel Gharsalli" w:date="2015-02-28T18:44:00Z">
        <w:r w:rsidRPr="00DA4064">
          <w:rPr>
            <w:lang w:val="fr-FR"/>
          </w:rPr>
          <w:t>Ci-dessous</w:t>
        </w:r>
        <w:r w:rsidR="00FA540B" w:rsidRPr="00DA4064">
          <w:rPr>
            <w:lang w:val="fr-FR"/>
          </w:rPr>
          <w:t xml:space="preserve"> </w:t>
        </w:r>
        <w:r w:rsidR="00292E4A" w:rsidRPr="00DA4064">
          <w:rPr>
            <w:lang w:val="fr-FR"/>
          </w:rPr>
          <w:t xml:space="preserve">une synthèse de l’ensemble des livraisons associées au </w:t>
        </w:r>
        <w:r w:rsidR="00CC66C6" w:rsidRPr="00DA4064">
          <w:rPr>
            <w:lang w:val="fr-FR"/>
          </w:rPr>
          <w:t>projet</w:t>
        </w:r>
      </w:ins>
      <w:moveToRangeStart w:id="198" w:author="Dalel Gharsalli" w:date="2015-02-28T18:44:00Z" w:name="move412912376"/>
      <w:moveTo w:id="199" w:author="Dalel Gharsalli" w:date="2015-02-28T18:44:00Z">
        <w:r w:rsidR="00DC1B2E" w:rsidRPr="00DA4064">
          <w:rPr>
            <w:lang w:val="fr-FR"/>
          </w:rPr>
          <w:t>.</w:t>
        </w:r>
      </w:moveTo>
    </w:p>
    <w:p w:rsidR="00E034B4" w:rsidRPr="00DA4064" w:rsidRDefault="007D6C9E" w:rsidP="00E034B4">
      <w:pPr>
        <w:pStyle w:val="SIGPLANParagraph"/>
        <w:ind w:firstLine="0"/>
        <w:rPr>
          <w:lang w:val="fr-FR"/>
        </w:rPr>
      </w:pPr>
      <w:moveTo w:id="200" w:author="Dalel Gharsalli" w:date="2015-02-28T18:44:00Z">
        <w:r w:rsidRPr="00DA4064">
          <w:rPr>
            <w:noProof/>
            <w:lang w:val="fr-FR" w:eastAsia="fr-FR"/>
          </w:rPr>
          <mc:AlternateContent>
            <mc:Choice Requires="wps">
              <w:drawing>
                <wp:anchor distT="254000" distB="254000" distL="114300" distR="114300" simplePos="0" relativeHeight="251660288" behindDoc="0" locked="0" layoutInCell="1" allowOverlap="1" wp14:anchorId="06579463" wp14:editId="75ECC29B">
                  <wp:simplePos x="0" y="0"/>
                  <wp:positionH relativeFrom="column">
                    <wp:align>left</wp:align>
                  </wp:positionH>
                  <wp:positionV relativeFrom="margin">
                    <wp:align>bottom</wp:align>
                  </wp:positionV>
                  <wp:extent cx="635" cy="0"/>
                  <wp:effectExtent l="0" t="0" r="0" b="3175"/>
                  <wp:wrapTopAndBottom/>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 cy="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095D" w:rsidRPr="002A512E" w:rsidRDefault="00C9095D" w:rsidP="00E034B4">
                              <w:pPr>
                                <w:pStyle w:val="SIGPLANBasic"/>
                                <w:spacing w:line="240" w:lineRule="auto"/>
                                <w:rPr>
                                  <w:ins w:id="201" w:author="Dalel Gharsalli" w:date="2015-02-28T18:44:00Z"/>
                                  <w:vanish/>
                                  <w:sz w:val="2"/>
                                  <w:szCs w:val="2"/>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6579463" id="_x0000_t202" coordsize="21600,21600" o:spt="202" path="m,l,21600r21600,l21600,xe">
                  <v:stroke joinstyle="miter"/>
                  <v:path gradientshapeok="t" o:connecttype="rect"/>
                </v:shapetype>
                <v:shape id="Text Box 20" o:spid="_x0000_s1026" type="#_x0000_t202" style="position:absolute;left:0;text-align:left;margin-left:0;margin-top:0;width:.05pt;height:0;z-index:251660288;visibility:visible;mso-wrap-style:none;mso-width-percent:0;mso-height-percent:0;mso-wrap-distance-left:9pt;mso-wrap-distance-top:20pt;mso-wrap-distance-right:9pt;mso-wrap-distance-bottom:20pt;mso-position-horizontal:left;mso-position-horizontal-relative:text;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" stroked="f">
                  <v:textbox style="mso-fit-shape-to-text:t" inset="0,0,0,0">
                    <w:txbxContent>
                      <w:p w:rsidR="00C9095D" w:rsidRPr="002A512E" w:rsidRDefault="00C9095D" w:rsidP="00E034B4">
                        <w:pPr>
                          <w:pStyle w:val="SIGPLANBasic"/>
                          <w:spacing w:line="240" w:lineRule="auto"/>
                          <w:rPr>
                            <w:ins w:id="202" w:author="Dalel Gharsalli" w:date="2015-02-28T18:44:00Z"/>
                            <w:vanish/>
                            <w:sz w:val="2"/>
                            <w:szCs w:val="2"/>
                          </w:rPr>
                        </w:pPr>
                      </w:p>
                    </w:txbxContent>
                  </v:textbox>
                  <w10:wrap type="topAndBottom" anchory="margin"/>
                </v:shape>
              </w:pict>
            </mc:Fallback>
          </mc:AlternateContent>
        </w:r>
      </w:moveTo>
    </w:p>
    <w:moveToRangeEnd w:id="198"/>
    <w:p w:rsidR="00AE0F62" w:rsidRPr="00DA4064" w:rsidRDefault="00E034B4" w:rsidP="00E034B4">
      <w:pPr>
        <w:pStyle w:val="SIGPLANTablecaption"/>
        <w:jc w:val="center"/>
        <w:rPr>
          <w:ins w:id="203" w:author="Dalel Gharsalli" w:date="2015-02-28T18:44:00Z"/>
          <w:lang w:val="fr-FR"/>
        </w:rPr>
      </w:pPr>
      <w:ins w:id="204" w:author="Dalel Gharsalli" w:date="2015-02-28T18:44:00Z">
        <w:r w:rsidRPr="00DA4064">
          <w:rPr>
            <w:b/>
            <w:lang w:val="fr-FR"/>
          </w:rPr>
          <w:t xml:space="preserve">Table </w:t>
        </w:r>
        <w:r w:rsidR="00666F39" w:rsidRPr="00DA4064">
          <w:rPr>
            <w:b/>
            <w:lang w:val="fr-FR"/>
          </w:rPr>
          <w:t>2</w:t>
        </w:r>
        <w:r w:rsidRPr="00DA4064">
          <w:rPr>
            <w:b/>
            <w:lang w:val="fr-FR"/>
          </w:rPr>
          <w:t>.</w:t>
        </w:r>
        <w:r w:rsidRPr="00DA4064">
          <w:rPr>
            <w:lang w:val="fr-FR"/>
          </w:rPr>
          <w:t> </w:t>
        </w:r>
        <w:r w:rsidR="00666F39" w:rsidRPr="00DA4064">
          <w:rPr>
            <w:lang w:val="fr-FR"/>
          </w:rPr>
          <w:t>Synthèse des livraisons</w:t>
        </w:r>
        <w:r w:rsidRPr="00DA4064">
          <w:rPr>
            <w:lang w:val="fr-FR"/>
          </w:rPr>
          <w:t>.</w:t>
        </w:r>
      </w:ins>
    </w:p>
    <w:tbl>
      <w:tblPr>
        <w:tblStyle w:val="Grilledutableau"/>
        <w:tblW w:w="4873" w:type="pct"/>
        <w:tblBorders>
          <w:top w:val="none" w:sz="0" w:space="0" w:color="auto"/>
          <w:left w:val="none" w:sz="0" w:space="0" w:color="auto"/>
          <w:bottom w:val="none" w:sz="0" w:space="0" w:color="auto"/>
          <w:right w:val="none" w:sz="0" w:space="0" w:color="auto"/>
          <w:insideH w:val="none" w:sz="0" w:space="0" w:color="auto"/>
        </w:tblBorders>
        <w:tblLayout w:type="fixed"/>
        <w:tblLook w:val="01E0" w:firstRow="1" w:lastRow="1" w:firstColumn="1" w:lastColumn="1" w:noHBand="0" w:noVBand="0"/>
      </w:tblPr>
      <w:tblGrid>
        <w:gridCol w:w="426"/>
        <w:gridCol w:w="2837"/>
        <w:gridCol w:w="709"/>
        <w:gridCol w:w="706"/>
      </w:tblGrid>
      <w:tr w:rsidR="00666F39" w:rsidRPr="00DA4064" w:rsidTr="00A00AAD">
        <w:trPr>
          <w:trHeight w:val="307"/>
          <w:ins w:id="205" w:author="Dalel Gharsalli" w:date="2015-02-28T18:44:00Z"/>
        </w:trPr>
        <w:tc>
          <w:tcPr>
            <w:tcW w:w="455" w:type="pct"/>
            <w:tcBorders>
              <w:top w:val="double" w:sz="4" w:space="0" w:color="auto"/>
              <w:bottom w:val="single" w:sz="4" w:space="0" w:color="auto"/>
            </w:tcBorders>
            <w:tcMar>
              <w:left w:w="0" w:type="dxa"/>
              <w:right w:w="80" w:type="dxa"/>
            </w:tcMar>
          </w:tcPr>
          <w:p w:rsidR="00666F39" w:rsidRPr="00DA4064" w:rsidRDefault="00666F39" w:rsidP="00C77FD9">
            <w:pPr>
              <w:pStyle w:val="SIGPLANTablecaption"/>
              <w:rPr>
                <w:ins w:id="206" w:author="Dalel Gharsalli" w:date="2015-02-28T18:44:00Z"/>
                <w:lang w:val="fr-FR"/>
              </w:rPr>
            </w:pPr>
          </w:p>
        </w:tc>
        <w:tc>
          <w:tcPr>
            <w:tcW w:w="3032" w:type="pct"/>
            <w:tcBorders>
              <w:top w:val="double" w:sz="4" w:space="0" w:color="auto"/>
              <w:bottom w:val="single" w:sz="4" w:space="0" w:color="auto"/>
            </w:tcBorders>
          </w:tcPr>
          <w:p w:rsidR="00666F39" w:rsidRPr="00DA4064" w:rsidRDefault="00A00AAD" w:rsidP="00C77FD9">
            <w:pPr>
              <w:pStyle w:val="SIGPLANTablecaption"/>
              <w:rPr>
                <w:ins w:id="207" w:author="Dalel Gharsalli" w:date="2015-02-28T18:44:00Z"/>
                <w:lang w:val="fr-FR"/>
              </w:rPr>
            </w:pPr>
            <w:r>
              <w:rPr>
                <w:lang w:val="fr-FR"/>
              </w:rPr>
              <w:t>Livrable</w:t>
            </w:r>
          </w:p>
        </w:tc>
        <w:tc>
          <w:tcPr>
            <w:tcW w:w="758" w:type="pct"/>
            <w:tcBorders>
              <w:top w:val="double" w:sz="4" w:space="0" w:color="auto"/>
              <w:bottom w:val="single" w:sz="4" w:space="0" w:color="auto"/>
            </w:tcBorders>
          </w:tcPr>
          <w:p w:rsidR="00666F39" w:rsidRPr="00DA4064" w:rsidRDefault="00292E4A" w:rsidP="00C77FD9">
            <w:pPr>
              <w:pStyle w:val="SIGPLANTablecaption"/>
              <w:rPr>
                <w:ins w:id="208" w:author="Dalel Gharsalli" w:date="2015-02-28T18:44:00Z"/>
                <w:lang w:val="fr-FR"/>
              </w:rPr>
            </w:pPr>
            <w:ins w:id="209" w:author="Dalel Gharsalli" w:date="2015-02-28T18:44:00Z">
              <w:r w:rsidRPr="00DA4064">
                <w:rPr>
                  <w:lang w:val="fr-FR"/>
                </w:rPr>
                <w:t>Prévu</w:t>
              </w:r>
            </w:ins>
          </w:p>
        </w:tc>
        <w:tc>
          <w:tcPr>
            <w:tcW w:w="755" w:type="pct"/>
            <w:tcBorders>
              <w:top w:val="double" w:sz="4" w:space="0" w:color="auto"/>
              <w:bottom w:val="single" w:sz="4" w:space="0" w:color="auto"/>
            </w:tcBorders>
            <w:tcMar>
              <w:left w:w="80" w:type="dxa"/>
              <w:right w:w="0" w:type="dxa"/>
            </w:tcMar>
          </w:tcPr>
          <w:p w:rsidR="00666F39" w:rsidRPr="00DA4064" w:rsidRDefault="00292E4A" w:rsidP="00C77FD9">
            <w:pPr>
              <w:pStyle w:val="SIGPLANTablecaption"/>
              <w:rPr>
                <w:ins w:id="210" w:author="Dalel Gharsalli" w:date="2015-02-28T18:44:00Z"/>
                <w:lang w:val="fr-FR"/>
              </w:rPr>
            </w:pPr>
            <w:ins w:id="211" w:author="Dalel Gharsalli" w:date="2015-02-28T18:44:00Z">
              <w:r w:rsidRPr="00DA4064">
                <w:rPr>
                  <w:lang w:val="fr-FR"/>
                </w:rPr>
                <w:t>Livré</w:t>
              </w:r>
            </w:ins>
          </w:p>
        </w:tc>
      </w:tr>
      <w:tr w:rsidR="00666F39" w:rsidRPr="00DA4064" w:rsidTr="00A00AAD">
        <w:trPr>
          <w:trHeight w:val="430"/>
          <w:ins w:id="212" w:author="Dalel Gharsalli" w:date="2015-02-28T18:44:00Z"/>
        </w:trPr>
        <w:tc>
          <w:tcPr>
            <w:tcW w:w="455" w:type="pct"/>
            <w:tcBorders>
              <w:top w:val="single" w:sz="4" w:space="0" w:color="auto"/>
              <w:bottom w:val="single" w:sz="4" w:space="0" w:color="auto"/>
            </w:tcBorders>
            <w:tcMar>
              <w:left w:w="0" w:type="dxa"/>
              <w:right w:w="80" w:type="dxa"/>
            </w:tcMar>
          </w:tcPr>
          <w:p w:rsidR="00666F39" w:rsidRPr="00DA4064" w:rsidRDefault="00666F39" w:rsidP="00C77FD9">
            <w:pPr>
              <w:pStyle w:val="SIGPLANTablecaption"/>
              <w:rPr>
                <w:ins w:id="213" w:author="Dalel Gharsalli" w:date="2015-02-28T18:44:00Z"/>
                <w:lang w:val="fr-FR"/>
              </w:rPr>
            </w:pPr>
            <w:ins w:id="214" w:author="Dalel Gharsalli" w:date="2015-02-28T18:44:00Z">
              <w:r w:rsidRPr="00DA4064">
                <w:rPr>
                  <w:lang w:val="fr-FR"/>
                </w:rPr>
                <w:t>1.1</w:t>
              </w:r>
            </w:ins>
          </w:p>
        </w:tc>
        <w:tc>
          <w:tcPr>
            <w:tcW w:w="3032" w:type="pct"/>
            <w:tcBorders>
              <w:top w:val="single" w:sz="4" w:space="0" w:color="auto"/>
              <w:bottom w:val="single" w:sz="4" w:space="0" w:color="auto"/>
            </w:tcBorders>
          </w:tcPr>
          <w:p w:rsidR="00666F39" w:rsidRPr="00DA4064" w:rsidRDefault="00666F39" w:rsidP="00C77FD9">
            <w:pPr>
              <w:pStyle w:val="SIGPLANTablecaption"/>
              <w:rPr>
                <w:ins w:id="215" w:author="Dalel Gharsalli" w:date="2015-02-28T18:44:00Z"/>
                <w:lang w:val="fr-FR"/>
              </w:rPr>
            </w:pPr>
            <w:ins w:id="216" w:author="Dalel Gharsalli" w:date="2015-02-28T18:44:00Z">
              <w:r w:rsidRPr="00DA4064">
                <w:rPr>
                  <w:lang w:val="fr-FR"/>
                </w:rPr>
                <w:t>Cahier des charges (DOW)</w:t>
              </w:r>
            </w:ins>
          </w:p>
        </w:tc>
        <w:tc>
          <w:tcPr>
            <w:tcW w:w="758" w:type="pct"/>
            <w:tcBorders>
              <w:top w:val="single" w:sz="4" w:space="0" w:color="auto"/>
              <w:bottom w:val="single" w:sz="4" w:space="0" w:color="auto"/>
            </w:tcBorders>
          </w:tcPr>
          <w:p w:rsidR="00666F39" w:rsidRPr="00DA4064" w:rsidRDefault="007D5AE0" w:rsidP="00C77FD9">
            <w:pPr>
              <w:pStyle w:val="SIGPLANTablecaption"/>
              <w:rPr>
                <w:ins w:id="217" w:author="Dalel Gharsalli" w:date="2015-02-28T18:44:00Z"/>
                <w:lang w:val="fr-FR"/>
              </w:rPr>
            </w:pPr>
            <w:ins w:id="218" w:author="Dalel Gharsalli" w:date="2015-02-28T18:44:00Z">
              <w:r w:rsidRPr="00DA4064">
                <w:rPr>
                  <w:lang w:val="fr-FR"/>
                </w:rPr>
                <w:t>S04</w:t>
              </w:r>
            </w:ins>
          </w:p>
        </w:tc>
        <w:tc>
          <w:tcPr>
            <w:tcW w:w="755" w:type="pct"/>
            <w:tcBorders>
              <w:top w:val="single" w:sz="4" w:space="0" w:color="auto"/>
              <w:bottom w:val="single" w:sz="4" w:space="0" w:color="auto"/>
            </w:tcBorders>
            <w:tcMar>
              <w:left w:w="80" w:type="dxa"/>
              <w:right w:w="0" w:type="dxa"/>
            </w:tcMar>
          </w:tcPr>
          <w:p w:rsidR="00666F39" w:rsidRPr="00DA4064" w:rsidRDefault="00292E4A" w:rsidP="00C77FD9">
            <w:pPr>
              <w:pStyle w:val="SIGPLANTablecaption"/>
              <w:rPr>
                <w:ins w:id="219" w:author="Dalel Gharsalli" w:date="2015-02-28T18:44:00Z"/>
                <w:lang w:val="fr-FR"/>
              </w:rPr>
            </w:pPr>
            <w:ins w:id="220" w:author="Dalel Gharsalli" w:date="2015-02-28T18:44:00Z">
              <w:r w:rsidRPr="00DA4064">
                <w:rPr>
                  <w:lang w:val="fr-FR"/>
                </w:rPr>
                <w:t>S04</w:t>
              </w:r>
            </w:ins>
          </w:p>
        </w:tc>
      </w:tr>
      <w:tr w:rsidR="00666F39" w:rsidRPr="00DA4064" w:rsidTr="00A00AAD">
        <w:trPr>
          <w:trHeight w:val="537"/>
          <w:ins w:id="221" w:author="Dalel Gharsalli" w:date="2015-02-28T18:44:00Z"/>
        </w:trPr>
        <w:tc>
          <w:tcPr>
            <w:tcW w:w="455" w:type="pct"/>
            <w:tcBorders>
              <w:top w:val="single" w:sz="4" w:space="0" w:color="auto"/>
              <w:bottom w:val="single" w:sz="4" w:space="0" w:color="auto"/>
            </w:tcBorders>
            <w:tcMar>
              <w:left w:w="0" w:type="dxa"/>
              <w:right w:w="80" w:type="dxa"/>
            </w:tcMar>
          </w:tcPr>
          <w:p w:rsidR="00666F39" w:rsidRPr="00DA4064" w:rsidRDefault="00666F39" w:rsidP="00C77FD9">
            <w:pPr>
              <w:pStyle w:val="SIGPLANTablecaption"/>
              <w:rPr>
                <w:ins w:id="222" w:author="Dalel Gharsalli" w:date="2015-02-28T18:44:00Z"/>
                <w:lang w:val="fr-FR"/>
              </w:rPr>
            </w:pPr>
            <w:ins w:id="223" w:author="Dalel Gharsalli" w:date="2015-02-28T18:44:00Z">
              <w:r w:rsidRPr="00DA4064">
                <w:rPr>
                  <w:lang w:val="fr-FR"/>
                </w:rPr>
                <w:t>1.2</w:t>
              </w:r>
            </w:ins>
          </w:p>
        </w:tc>
        <w:tc>
          <w:tcPr>
            <w:tcW w:w="3032" w:type="pct"/>
            <w:tcBorders>
              <w:top w:val="single" w:sz="4" w:space="0" w:color="auto"/>
              <w:bottom w:val="single" w:sz="4" w:space="0" w:color="auto"/>
            </w:tcBorders>
          </w:tcPr>
          <w:p w:rsidR="00666F39" w:rsidRPr="00DA4064" w:rsidRDefault="00666F39" w:rsidP="00C77FD9">
            <w:pPr>
              <w:pStyle w:val="SIGPLANTablecaption"/>
              <w:rPr>
                <w:ins w:id="224" w:author="Dalel Gharsalli" w:date="2015-02-28T18:44:00Z"/>
                <w:lang w:val="fr-FR"/>
              </w:rPr>
            </w:pPr>
            <w:ins w:id="225" w:author="Dalel Gharsalli" w:date="2015-02-28T18:44:00Z">
              <w:r w:rsidRPr="00DA4064">
                <w:rPr>
                  <w:lang w:val="fr-FR"/>
                </w:rPr>
                <w:t>Rapport de Management (MGMT).</w:t>
              </w:r>
            </w:ins>
          </w:p>
        </w:tc>
        <w:tc>
          <w:tcPr>
            <w:tcW w:w="758" w:type="pct"/>
            <w:tcBorders>
              <w:top w:val="single" w:sz="4" w:space="0" w:color="auto"/>
              <w:bottom w:val="single" w:sz="4" w:space="0" w:color="auto"/>
            </w:tcBorders>
          </w:tcPr>
          <w:p w:rsidR="00666F39" w:rsidRPr="00DA4064" w:rsidRDefault="00292E4A" w:rsidP="00C77FD9">
            <w:pPr>
              <w:pStyle w:val="SIGPLANTablecaption"/>
              <w:rPr>
                <w:ins w:id="226" w:author="Dalel Gharsalli" w:date="2015-02-28T18:44:00Z"/>
                <w:lang w:val="fr-FR"/>
              </w:rPr>
            </w:pPr>
            <w:ins w:id="227" w:author="Dalel Gharsalli" w:date="2015-02-28T18:44:00Z">
              <w:r w:rsidRPr="00DA4064">
                <w:rPr>
                  <w:lang w:val="fr-FR"/>
                </w:rPr>
                <w:t>S19</w:t>
              </w:r>
            </w:ins>
          </w:p>
        </w:tc>
        <w:tc>
          <w:tcPr>
            <w:tcW w:w="755" w:type="pct"/>
            <w:tcBorders>
              <w:top w:val="single" w:sz="4" w:space="0" w:color="auto"/>
              <w:bottom w:val="single" w:sz="4" w:space="0" w:color="auto"/>
            </w:tcBorders>
            <w:tcMar>
              <w:left w:w="80" w:type="dxa"/>
              <w:right w:w="0" w:type="dxa"/>
            </w:tcMar>
          </w:tcPr>
          <w:p w:rsidR="00666F39" w:rsidRPr="00DA4064" w:rsidRDefault="00292E4A" w:rsidP="00C77FD9">
            <w:pPr>
              <w:pStyle w:val="SIGPLANTablecaption"/>
              <w:rPr>
                <w:ins w:id="228" w:author="Dalel Gharsalli" w:date="2015-02-28T18:44:00Z"/>
                <w:lang w:val="fr-FR"/>
              </w:rPr>
            </w:pPr>
            <w:ins w:id="229" w:author="Dalel Gharsalli" w:date="2015-02-28T18:44:00Z">
              <w:r w:rsidRPr="00DA4064">
                <w:rPr>
                  <w:lang w:val="fr-FR"/>
                </w:rPr>
                <w:t>S19</w:t>
              </w:r>
            </w:ins>
          </w:p>
        </w:tc>
      </w:tr>
      <w:tr w:rsidR="00666F39" w:rsidRPr="00DA4064" w:rsidTr="00A00AAD">
        <w:trPr>
          <w:trHeight w:val="429"/>
          <w:ins w:id="230" w:author="Dalel Gharsalli" w:date="2015-02-28T18:44:00Z"/>
        </w:trPr>
        <w:tc>
          <w:tcPr>
            <w:tcW w:w="455" w:type="pct"/>
            <w:tcBorders>
              <w:top w:val="single" w:sz="4" w:space="0" w:color="auto"/>
              <w:bottom w:val="single" w:sz="4" w:space="0" w:color="auto"/>
            </w:tcBorders>
            <w:tcMar>
              <w:left w:w="0" w:type="dxa"/>
              <w:right w:w="80" w:type="dxa"/>
            </w:tcMar>
          </w:tcPr>
          <w:p w:rsidR="00666F39" w:rsidRPr="00DA4064" w:rsidRDefault="00666F39" w:rsidP="00C77FD9">
            <w:pPr>
              <w:pStyle w:val="SIGPLANTablecaption"/>
              <w:rPr>
                <w:ins w:id="231" w:author="Dalel Gharsalli" w:date="2015-02-28T18:44:00Z"/>
                <w:lang w:val="fr-FR"/>
              </w:rPr>
            </w:pPr>
            <w:ins w:id="232" w:author="Dalel Gharsalli" w:date="2015-02-28T18:44:00Z">
              <w:r w:rsidRPr="00DA4064">
                <w:rPr>
                  <w:lang w:val="fr-FR"/>
                </w:rPr>
                <w:t>1.3</w:t>
              </w:r>
            </w:ins>
          </w:p>
        </w:tc>
        <w:tc>
          <w:tcPr>
            <w:tcW w:w="3032" w:type="pct"/>
            <w:tcBorders>
              <w:top w:val="single" w:sz="4" w:space="0" w:color="auto"/>
              <w:bottom w:val="single" w:sz="4" w:space="0" w:color="auto"/>
            </w:tcBorders>
          </w:tcPr>
          <w:p w:rsidR="00666F39" w:rsidRPr="00DA4064" w:rsidRDefault="00666F39" w:rsidP="00C77FD9">
            <w:pPr>
              <w:pStyle w:val="SIGPLANTablecaption"/>
              <w:rPr>
                <w:ins w:id="233" w:author="Dalel Gharsalli" w:date="2015-02-28T18:44:00Z"/>
                <w:lang w:val="fr-FR"/>
              </w:rPr>
            </w:pPr>
            <w:ins w:id="234" w:author="Dalel Gharsalli" w:date="2015-02-28T18:44:00Z">
              <w:r w:rsidRPr="00DA4064">
                <w:rPr>
                  <w:lang w:val="fr-FR"/>
                </w:rPr>
                <w:t>Diaporama de présentation finale.</w:t>
              </w:r>
            </w:ins>
          </w:p>
        </w:tc>
        <w:tc>
          <w:tcPr>
            <w:tcW w:w="758" w:type="pct"/>
            <w:tcBorders>
              <w:top w:val="single" w:sz="4" w:space="0" w:color="auto"/>
              <w:bottom w:val="single" w:sz="4" w:space="0" w:color="auto"/>
            </w:tcBorders>
          </w:tcPr>
          <w:p w:rsidR="00666F39" w:rsidRPr="00DA4064" w:rsidRDefault="00292E4A" w:rsidP="00C77FD9">
            <w:pPr>
              <w:pStyle w:val="SIGPLANTablecaption"/>
              <w:rPr>
                <w:ins w:id="235" w:author="Dalel Gharsalli" w:date="2015-02-28T18:44:00Z"/>
                <w:lang w:val="fr-FR"/>
              </w:rPr>
            </w:pPr>
            <w:ins w:id="236" w:author="Dalel Gharsalli" w:date="2015-02-28T18:44:00Z">
              <w:r w:rsidRPr="00DA4064">
                <w:rPr>
                  <w:lang w:val="fr-FR"/>
                </w:rPr>
                <w:t>S19</w:t>
              </w:r>
            </w:ins>
          </w:p>
        </w:tc>
        <w:tc>
          <w:tcPr>
            <w:tcW w:w="755" w:type="pct"/>
            <w:tcBorders>
              <w:top w:val="single" w:sz="4" w:space="0" w:color="auto"/>
              <w:bottom w:val="single" w:sz="4" w:space="0" w:color="auto"/>
            </w:tcBorders>
            <w:tcMar>
              <w:left w:w="80" w:type="dxa"/>
              <w:right w:w="0" w:type="dxa"/>
            </w:tcMar>
          </w:tcPr>
          <w:p w:rsidR="00666F39" w:rsidRPr="00DA4064" w:rsidRDefault="00292E4A" w:rsidP="00C77FD9">
            <w:pPr>
              <w:pStyle w:val="SIGPLANTablecaption"/>
              <w:rPr>
                <w:ins w:id="237" w:author="Dalel Gharsalli" w:date="2015-02-28T18:44:00Z"/>
                <w:lang w:val="fr-FR"/>
              </w:rPr>
            </w:pPr>
            <w:ins w:id="238" w:author="Dalel Gharsalli" w:date="2015-02-28T18:44:00Z">
              <w:r w:rsidRPr="00DA4064">
                <w:rPr>
                  <w:lang w:val="fr-FR"/>
                </w:rPr>
                <w:t>S19</w:t>
              </w:r>
            </w:ins>
          </w:p>
        </w:tc>
      </w:tr>
      <w:tr w:rsidR="00666F39" w:rsidRPr="00DA4064" w:rsidTr="00A00AAD">
        <w:trPr>
          <w:trHeight w:val="704"/>
          <w:ins w:id="239" w:author="Dalel Gharsalli" w:date="2015-02-28T18:44:00Z"/>
        </w:trPr>
        <w:tc>
          <w:tcPr>
            <w:tcW w:w="455" w:type="pct"/>
            <w:tcBorders>
              <w:top w:val="single" w:sz="4" w:space="0" w:color="auto"/>
              <w:bottom w:val="single" w:sz="4" w:space="0" w:color="auto"/>
            </w:tcBorders>
            <w:tcMar>
              <w:left w:w="0" w:type="dxa"/>
              <w:right w:w="80" w:type="dxa"/>
            </w:tcMar>
          </w:tcPr>
          <w:p w:rsidR="00666F39" w:rsidRPr="00DA4064" w:rsidRDefault="00666F39" w:rsidP="00C77FD9">
            <w:pPr>
              <w:pStyle w:val="SIGPLANTablecaption"/>
              <w:rPr>
                <w:ins w:id="240" w:author="Dalel Gharsalli" w:date="2015-02-28T18:44:00Z"/>
                <w:lang w:val="fr-FR"/>
              </w:rPr>
            </w:pPr>
            <w:ins w:id="241" w:author="Dalel Gharsalli" w:date="2015-02-28T18:44:00Z">
              <w:r w:rsidRPr="00DA4064">
                <w:rPr>
                  <w:lang w:val="fr-FR"/>
                </w:rPr>
                <w:t>2</w:t>
              </w:r>
            </w:ins>
          </w:p>
        </w:tc>
        <w:tc>
          <w:tcPr>
            <w:tcW w:w="3032" w:type="pct"/>
            <w:tcBorders>
              <w:top w:val="single" w:sz="4" w:space="0" w:color="auto"/>
              <w:bottom w:val="single" w:sz="4" w:space="0" w:color="auto"/>
            </w:tcBorders>
          </w:tcPr>
          <w:p w:rsidR="00666F39" w:rsidRPr="00DA4064" w:rsidRDefault="00666F39" w:rsidP="00C77FD9">
            <w:pPr>
              <w:pStyle w:val="SIGPLANTablecaption"/>
              <w:rPr>
                <w:ins w:id="242" w:author="Dalel Gharsalli" w:date="2015-02-28T18:44:00Z"/>
                <w:lang w:val="fr-FR"/>
              </w:rPr>
            </w:pPr>
            <w:ins w:id="243" w:author="Dalel Gharsalli" w:date="2015-02-28T18:44:00Z">
              <w:r w:rsidRPr="00DA4064">
                <w:rPr>
                  <w:lang w:val="fr-FR"/>
                </w:rPr>
                <w:t>Rapport de la phase d’analyse des besoins utilisateurs.</w:t>
              </w:r>
            </w:ins>
          </w:p>
        </w:tc>
        <w:tc>
          <w:tcPr>
            <w:tcW w:w="758" w:type="pct"/>
            <w:tcBorders>
              <w:top w:val="single" w:sz="4" w:space="0" w:color="auto"/>
              <w:bottom w:val="single" w:sz="4" w:space="0" w:color="auto"/>
            </w:tcBorders>
          </w:tcPr>
          <w:p w:rsidR="00666F39" w:rsidRPr="00DA4064" w:rsidRDefault="00292E4A" w:rsidP="00C77FD9">
            <w:pPr>
              <w:pStyle w:val="SIGPLANTablecaption"/>
              <w:rPr>
                <w:ins w:id="244" w:author="Dalel Gharsalli" w:date="2015-02-28T18:44:00Z"/>
                <w:lang w:val="fr-FR"/>
              </w:rPr>
            </w:pPr>
            <w:ins w:id="245" w:author="Dalel Gharsalli" w:date="2015-02-28T18:44:00Z">
              <w:r w:rsidRPr="00DA4064">
                <w:rPr>
                  <w:lang w:val="fr-FR"/>
                </w:rPr>
                <w:t>S06</w:t>
              </w:r>
            </w:ins>
          </w:p>
        </w:tc>
        <w:tc>
          <w:tcPr>
            <w:tcW w:w="755" w:type="pct"/>
            <w:tcBorders>
              <w:top w:val="single" w:sz="4" w:space="0" w:color="auto"/>
              <w:bottom w:val="single" w:sz="4" w:space="0" w:color="auto"/>
            </w:tcBorders>
            <w:tcMar>
              <w:left w:w="80" w:type="dxa"/>
              <w:right w:w="0" w:type="dxa"/>
            </w:tcMar>
          </w:tcPr>
          <w:p w:rsidR="00666F39" w:rsidRPr="00DA4064" w:rsidRDefault="00292E4A" w:rsidP="00DB2AD6">
            <w:pPr>
              <w:pStyle w:val="SIGPLANTablecaption"/>
              <w:rPr>
                <w:ins w:id="246" w:author="Dalel Gharsalli" w:date="2015-02-28T18:44:00Z"/>
                <w:lang w:val="fr-FR"/>
              </w:rPr>
            </w:pPr>
            <w:ins w:id="247" w:author="Dalel Gharsalli" w:date="2015-02-28T18:44:00Z">
              <w:r w:rsidRPr="00DA4064">
                <w:rPr>
                  <w:lang w:val="fr-FR"/>
                </w:rPr>
                <w:t>S06</w:t>
              </w:r>
            </w:ins>
          </w:p>
        </w:tc>
      </w:tr>
      <w:tr w:rsidR="00666F39" w:rsidRPr="00DA4064" w:rsidTr="00A00AAD">
        <w:trPr>
          <w:trHeight w:val="700"/>
          <w:ins w:id="248" w:author="Dalel Gharsalli" w:date="2015-02-28T18:44:00Z"/>
        </w:trPr>
        <w:tc>
          <w:tcPr>
            <w:tcW w:w="455" w:type="pct"/>
            <w:tcBorders>
              <w:top w:val="single" w:sz="4" w:space="0" w:color="auto"/>
              <w:bottom w:val="single" w:sz="4" w:space="0" w:color="auto"/>
            </w:tcBorders>
            <w:tcMar>
              <w:left w:w="0" w:type="dxa"/>
              <w:right w:w="80" w:type="dxa"/>
            </w:tcMar>
          </w:tcPr>
          <w:p w:rsidR="00666F39" w:rsidRPr="00DA4064" w:rsidRDefault="00666F39" w:rsidP="00C77FD9">
            <w:pPr>
              <w:pStyle w:val="SIGPLANTablecaption"/>
              <w:rPr>
                <w:ins w:id="249" w:author="Dalel Gharsalli" w:date="2015-02-28T18:44:00Z"/>
                <w:lang w:val="fr-FR"/>
              </w:rPr>
            </w:pPr>
            <w:ins w:id="250" w:author="Dalel Gharsalli" w:date="2015-02-28T18:44:00Z">
              <w:r w:rsidRPr="00DA4064">
                <w:rPr>
                  <w:lang w:val="fr-FR"/>
                </w:rPr>
                <w:t>3.1</w:t>
              </w:r>
            </w:ins>
          </w:p>
        </w:tc>
        <w:tc>
          <w:tcPr>
            <w:tcW w:w="3032" w:type="pct"/>
            <w:tcBorders>
              <w:top w:val="single" w:sz="4" w:space="0" w:color="auto"/>
              <w:bottom w:val="single" w:sz="4" w:space="0" w:color="auto"/>
            </w:tcBorders>
          </w:tcPr>
          <w:p w:rsidR="00666F39" w:rsidRPr="00DA4064" w:rsidRDefault="00666F39" w:rsidP="00C77FD9">
            <w:pPr>
              <w:pStyle w:val="SIGPLANTablecaption"/>
              <w:rPr>
                <w:ins w:id="251" w:author="Dalel Gharsalli" w:date="2015-02-28T18:44:00Z"/>
                <w:lang w:val="fr-FR"/>
              </w:rPr>
            </w:pPr>
            <w:ins w:id="252" w:author="Dalel Gharsalli" w:date="2015-02-28T18:44:00Z">
              <w:r w:rsidRPr="00DA4064">
                <w:rPr>
                  <w:lang w:val="fr-FR"/>
                </w:rPr>
                <w:t>Rapport de l’étude de faisabilité du projet.</w:t>
              </w:r>
            </w:ins>
          </w:p>
        </w:tc>
        <w:tc>
          <w:tcPr>
            <w:tcW w:w="758" w:type="pct"/>
            <w:tcBorders>
              <w:top w:val="single" w:sz="4" w:space="0" w:color="auto"/>
              <w:bottom w:val="single" w:sz="4" w:space="0" w:color="auto"/>
            </w:tcBorders>
          </w:tcPr>
          <w:p w:rsidR="00666F39" w:rsidRPr="00DA4064" w:rsidRDefault="00292E4A" w:rsidP="00C77FD9">
            <w:pPr>
              <w:pStyle w:val="SIGPLANTablecaption"/>
              <w:rPr>
                <w:ins w:id="253" w:author="Dalel Gharsalli" w:date="2015-02-28T18:44:00Z"/>
                <w:lang w:val="fr-FR"/>
              </w:rPr>
            </w:pPr>
            <w:ins w:id="254" w:author="Dalel Gharsalli" w:date="2015-02-28T18:44:00Z">
              <w:r w:rsidRPr="00DA4064">
                <w:rPr>
                  <w:lang w:val="fr-FR"/>
                </w:rPr>
                <w:t>S07</w:t>
              </w:r>
            </w:ins>
          </w:p>
        </w:tc>
        <w:tc>
          <w:tcPr>
            <w:tcW w:w="755" w:type="pct"/>
            <w:tcBorders>
              <w:top w:val="single" w:sz="4" w:space="0" w:color="auto"/>
              <w:bottom w:val="single" w:sz="4" w:space="0" w:color="auto"/>
            </w:tcBorders>
            <w:tcMar>
              <w:left w:w="80" w:type="dxa"/>
              <w:right w:w="0" w:type="dxa"/>
            </w:tcMar>
          </w:tcPr>
          <w:p w:rsidR="00666F39" w:rsidRPr="00DA4064" w:rsidRDefault="00292E4A" w:rsidP="00C77FD9">
            <w:pPr>
              <w:pStyle w:val="SIGPLANTablecaption"/>
              <w:rPr>
                <w:ins w:id="255" w:author="Dalel Gharsalli" w:date="2015-02-28T18:44:00Z"/>
                <w:lang w:val="fr-FR"/>
              </w:rPr>
            </w:pPr>
            <w:ins w:id="256" w:author="Dalel Gharsalli" w:date="2015-02-28T18:44:00Z">
              <w:r w:rsidRPr="00DA4064">
                <w:rPr>
                  <w:lang w:val="fr-FR"/>
                </w:rPr>
                <w:t>S07</w:t>
              </w:r>
            </w:ins>
          </w:p>
        </w:tc>
      </w:tr>
      <w:tr w:rsidR="00666F39" w:rsidRPr="00DA4064" w:rsidTr="00292E4A">
        <w:trPr>
          <w:trHeight w:val="558"/>
          <w:ins w:id="257" w:author="Dalel Gharsalli" w:date="2015-02-28T18:44:00Z"/>
        </w:trPr>
        <w:tc>
          <w:tcPr>
            <w:tcW w:w="455" w:type="pct"/>
            <w:tcBorders>
              <w:top w:val="single" w:sz="4" w:space="0" w:color="auto"/>
              <w:bottom w:val="single" w:sz="4" w:space="0" w:color="auto"/>
            </w:tcBorders>
            <w:tcMar>
              <w:left w:w="0" w:type="dxa"/>
              <w:right w:w="80" w:type="dxa"/>
            </w:tcMar>
          </w:tcPr>
          <w:p w:rsidR="00666F39" w:rsidRPr="00DA4064" w:rsidRDefault="00666F39" w:rsidP="00C77FD9">
            <w:pPr>
              <w:pStyle w:val="SIGPLANTablecaption"/>
              <w:rPr>
                <w:ins w:id="258" w:author="Dalel Gharsalli" w:date="2015-02-28T18:44:00Z"/>
                <w:lang w:val="fr-FR"/>
              </w:rPr>
            </w:pPr>
            <w:ins w:id="259" w:author="Dalel Gharsalli" w:date="2015-02-28T18:44:00Z">
              <w:r w:rsidRPr="00DA4064">
                <w:rPr>
                  <w:lang w:val="fr-FR"/>
                </w:rPr>
                <w:t>3.2</w:t>
              </w:r>
            </w:ins>
          </w:p>
        </w:tc>
        <w:tc>
          <w:tcPr>
            <w:tcW w:w="3032" w:type="pct"/>
            <w:tcBorders>
              <w:top w:val="single" w:sz="4" w:space="0" w:color="auto"/>
              <w:bottom w:val="single" w:sz="4" w:space="0" w:color="auto"/>
            </w:tcBorders>
          </w:tcPr>
          <w:p w:rsidR="00666F39" w:rsidRPr="00DA4064" w:rsidRDefault="00666F39" w:rsidP="00C77FD9">
            <w:pPr>
              <w:pStyle w:val="SIGPLANTablecaption"/>
              <w:rPr>
                <w:ins w:id="260" w:author="Dalel Gharsalli" w:date="2015-02-28T18:44:00Z"/>
                <w:lang w:val="fr-FR"/>
              </w:rPr>
            </w:pPr>
            <w:ins w:id="261" w:author="Dalel Gharsalli" w:date="2015-02-28T18:44:00Z">
              <w:r w:rsidRPr="00DA4064">
                <w:rPr>
                  <w:lang w:val="fr-FR"/>
                </w:rPr>
                <w:t>Rapport de la recherche et documentation.</w:t>
              </w:r>
            </w:ins>
          </w:p>
        </w:tc>
        <w:tc>
          <w:tcPr>
            <w:tcW w:w="758" w:type="pct"/>
            <w:tcBorders>
              <w:top w:val="single" w:sz="4" w:space="0" w:color="auto"/>
              <w:bottom w:val="single" w:sz="4" w:space="0" w:color="auto"/>
            </w:tcBorders>
          </w:tcPr>
          <w:p w:rsidR="00666F39" w:rsidRPr="00DA4064" w:rsidRDefault="00292E4A" w:rsidP="00C77FD9">
            <w:pPr>
              <w:pStyle w:val="SIGPLANTablecaption"/>
              <w:rPr>
                <w:ins w:id="262" w:author="Dalel Gharsalli" w:date="2015-02-28T18:44:00Z"/>
                <w:lang w:val="fr-FR"/>
              </w:rPr>
            </w:pPr>
            <w:ins w:id="263" w:author="Dalel Gharsalli" w:date="2015-02-28T18:44:00Z">
              <w:r w:rsidRPr="00DA4064">
                <w:rPr>
                  <w:lang w:val="fr-FR"/>
                </w:rPr>
                <w:t>S19</w:t>
              </w:r>
            </w:ins>
          </w:p>
        </w:tc>
        <w:tc>
          <w:tcPr>
            <w:tcW w:w="755" w:type="pct"/>
            <w:tcBorders>
              <w:top w:val="single" w:sz="4" w:space="0" w:color="auto"/>
              <w:bottom w:val="single" w:sz="4" w:space="0" w:color="auto"/>
            </w:tcBorders>
            <w:tcMar>
              <w:left w:w="80" w:type="dxa"/>
              <w:right w:w="0" w:type="dxa"/>
            </w:tcMar>
          </w:tcPr>
          <w:p w:rsidR="00666F39" w:rsidRPr="00DA4064" w:rsidRDefault="00292E4A" w:rsidP="00C77FD9">
            <w:pPr>
              <w:pStyle w:val="SIGPLANTablecaption"/>
              <w:rPr>
                <w:ins w:id="264" w:author="Dalel Gharsalli" w:date="2015-02-28T18:44:00Z"/>
                <w:lang w:val="fr-FR"/>
              </w:rPr>
            </w:pPr>
            <w:ins w:id="265" w:author="Dalel Gharsalli" w:date="2015-02-28T18:44:00Z">
              <w:r w:rsidRPr="00DA4064">
                <w:rPr>
                  <w:lang w:val="fr-FR"/>
                </w:rPr>
                <w:t>S19</w:t>
              </w:r>
            </w:ins>
          </w:p>
        </w:tc>
      </w:tr>
      <w:tr w:rsidR="00666F39" w:rsidRPr="00DA4064" w:rsidTr="00A00AAD">
        <w:trPr>
          <w:trHeight w:val="563"/>
          <w:ins w:id="266" w:author="Dalel Gharsalli" w:date="2015-02-28T18:44:00Z"/>
        </w:trPr>
        <w:tc>
          <w:tcPr>
            <w:tcW w:w="455" w:type="pct"/>
            <w:tcBorders>
              <w:top w:val="single" w:sz="4" w:space="0" w:color="auto"/>
              <w:bottom w:val="single" w:sz="4" w:space="0" w:color="auto"/>
            </w:tcBorders>
            <w:tcMar>
              <w:left w:w="0" w:type="dxa"/>
              <w:right w:w="80" w:type="dxa"/>
            </w:tcMar>
          </w:tcPr>
          <w:p w:rsidR="00666F39" w:rsidRPr="00DA4064" w:rsidRDefault="00666F39" w:rsidP="00C77FD9">
            <w:pPr>
              <w:pStyle w:val="SIGPLANTablecaption"/>
              <w:rPr>
                <w:ins w:id="267" w:author="Dalel Gharsalli" w:date="2015-02-28T18:44:00Z"/>
                <w:lang w:val="fr-FR"/>
              </w:rPr>
            </w:pPr>
            <w:ins w:id="268" w:author="Dalel Gharsalli" w:date="2015-02-28T18:44:00Z">
              <w:r w:rsidRPr="00DA4064">
                <w:rPr>
                  <w:lang w:val="fr-FR"/>
                </w:rPr>
                <w:t>4.1</w:t>
              </w:r>
            </w:ins>
          </w:p>
        </w:tc>
        <w:tc>
          <w:tcPr>
            <w:tcW w:w="3032" w:type="pct"/>
            <w:tcBorders>
              <w:top w:val="single" w:sz="4" w:space="0" w:color="auto"/>
              <w:bottom w:val="single" w:sz="4" w:space="0" w:color="auto"/>
            </w:tcBorders>
          </w:tcPr>
          <w:p w:rsidR="00666F39" w:rsidRPr="00DA4064" w:rsidRDefault="00666F39" w:rsidP="00C77FD9">
            <w:pPr>
              <w:pStyle w:val="SIGPLANTablecaption"/>
              <w:rPr>
                <w:ins w:id="269" w:author="Dalel Gharsalli" w:date="2015-02-28T18:44:00Z"/>
                <w:lang w:val="fr-FR"/>
              </w:rPr>
            </w:pPr>
            <w:ins w:id="270" w:author="Dalel Gharsalli" w:date="2015-02-28T18:44:00Z">
              <w:r w:rsidRPr="00DA4064">
                <w:rPr>
                  <w:lang w:val="fr-FR"/>
                </w:rPr>
                <w:t>Application mobile cliente.</w:t>
              </w:r>
            </w:ins>
          </w:p>
          <w:p w:rsidR="00666F39" w:rsidRPr="00DA4064" w:rsidRDefault="00666F39" w:rsidP="00666F39">
            <w:pPr>
              <w:pStyle w:val="SIGPLANTablecaption"/>
              <w:rPr>
                <w:ins w:id="271" w:author="Dalel Gharsalli" w:date="2015-02-28T18:44:00Z"/>
                <w:lang w:val="fr-FR"/>
              </w:rPr>
            </w:pPr>
          </w:p>
        </w:tc>
        <w:tc>
          <w:tcPr>
            <w:tcW w:w="758" w:type="pct"/>
            <w:tcBorders>
              <w:top w:val="single" w:sz="4" w:space="0" w:color="auto"/>
              <w:bottom w:val="single" w:sz="4" w:space="0" w:color="auto"/>
            </w:tcBorders>
          </w:tcPr>
          <w:p w:rsidR="00666F39" w:rsidRPr="00DA4064" w:rsidRDefault="00292E4A" w:rsidP="00C77FD9">
            <w:pPr>
              <w:pStyle w:val="SIGPLANTablecaption"/>
              <w:rPr>
                <w:ins w:id="272" w:author="Dalel Gharsalli" w:date="2015-02-28T18:44:00Z"/>
                <w:lang w:val="fr-FR"/>
              </w:rPr>
            </w:pPr>
            <w:ins w:id="273" w:author="Dalel Gharsalli" w:date="2015-02-28T18:44:00Z">
              <w:r w:rsidRPr="00DA4064">
                <w:rPr>
                  <w:lang w:val="fr-FR"/>
                </w:rPr>
                <w:t>S08</w:t>
              </w:r>
            </w:ins>
          </w:p>
        </w:tc>
        <w:tc>
          <w:tcPr>
            <w:tcW w:w="755" w:type="pct"/>
            <w:tcBorders>
              <w:top w:val="single" w:sz="4" w:space="0" w:color="auto"/>
              <w:bottom w:val="single" w:sz="4" w:space="0" w:color="auto"/>
            </w:tcBorders>
            <w:tcMar>
              <w:left w:w="80" w:type="dxa"/>
              <w:right w:w="0" w:type="dxa"/>
            </w:tcMar>
          </w:tcPr>
          <w:p w:rsidR="00666F39" w:rsidRPr="00DA4064" w:rsidRDefault="00292E4A" w:rsidP="00C77FD9">
            <w:pPr>
              <w:pStyle w:val="SIGPLANTablecaption"/>
              <w:rPr>
                <w:ins w:id="274" w:author="Dalel Gharsalli" w:date="2015-02-28T18:44:00Z"/>
                <w:lang w:val="fr-FR"/>
              </w:rPr>
            </w:pPr>
            <w:ins w:id="275" w:author="Dalel Gharsalli" w:date="2015-02-28T18:44:00Z">
              <w:r w:rsidRPr="00DA4064">
                <w:rPr>
                  <w:lang w:val="fr-FR"/>
                </w:rPr>
                <w:t>S08</w:t>
              </w:r>
            </w:ins>
          </w:p>
        </w:tc>
      </w:tr>
      <w:tr w:rsidR="00666F39" w:rsidRPr="00DA4064" w:rsidTr="00292E4A">
        <w:trPr>
          <w:ins w:id="276" w:author="Dalel Gharsalli" w:date="2015-02-28T18:44:00Z"/>
        </w:trPr>
        <w:tc>
          <w:tcPr>
            <w:tcW w:w="455" w:type="pct"/>
            <w:tcBorders>
              <w:top w:val="single" w:sz="4" w:space="0" w:color="auto"/>
              <w:bottom w:val="single" w:sz="4" w:space="0" w:color="auto"/>
            </w:tcBorders>
            <w:tcMar>
              <w:left w:w="0" w:type="dxa"/>
              <w:right w:w="80" w:type="dxa"/>
            </w:tcMar>
          </w:tcPr>
          <w:p w:rsidR="00666F39" w:rsidRPr="00DA4064" w:rsidRDefault="00666F39" w:rsidP="00C77FD9">
            <w:pPr>
              <w:pStyle w:val="SIGPLANTablecaption"/>
              <w:rPr>
                <w:ins w:id="277" w:author="Dalel Gharsalli" w:date="2015-02-28T18:44:00Z"/>
                <w:lang w:val="fr-FR"/>
              </w:rPr>
            </w:pPr>
            <w:ins w:id="278" w:author="Dalel Gharsalli" w:date="2015-02-28T18:44:00Z">
              <w:r w:rsidRPr="00DA4064">
                <w:rPr>
                  <w:lang w:val="fr-FR"/>
                </w:rPr>
                <w:t>4.2</w:t>
              </w:r>
            </w:ins>
          </w:p>
        </w:tc>
        <w:tc>
          <w:tcPr>
            <w:tcW w:w="3032" w:type="pct"/>
            <w:tcBorders>
              <w:top w:val="single" w:sz="4" w:space="0" w:color="auto"/>
              <w:bottom w:val="single" w:sz="4" w:space="0" w:color="auto"/>
            </w:tcBorders>
          </w:tcPr>
          <w:p w:rsidR="00666F39" w:rsidRPr="00DA4064" w:rsidRDefault="00666F39" w:rsidP="00666F39">
            <w:pPr>
              <w:pStyle w:val="SIGPLANTablecaption"/>
              <w:rPr>
                <w:ins w:id="279" w:author="Dalel Gharsalli" w:date="2015-02-28T18:44:00Z"/>
                <w:lang w:val="fr-FR"/>
              </w:rPr>
            </w:pPr>
            <w:ins w:id="280" w:author="Dalel Gharsalli" w:date="2015-02-28T18:44:00Z">
              <w:r w:rsidRPr="00DA4064">
                <w:rPr>
                  <w:lang w:val="fr-FR"/>
                </w:rPr>
                <w:t>Code serveur de sauvegarde des données.</w:t>
              </w:r>
            </w:ins>
          </w:p>
          <w:p w:rsidR="00666F39" w:rsidRPr="00DA4064" w:rsidRDefault="00666F39" w:rsidP="00C77FD9">
            <w:pPr>
              <w:pStyle w:val="SIGPLANTablecaption"/>
              <w:rPr>
                <w:ins w:id="281" w:author="Dalel Gharsalli" w:date="2015-02-28T18:44:00Z"/>
                <w:lang w:val="fr-FR"/>
              </w:rPr>
            </w:pPr>
          </w:p>
        </w:tc>
        <w:tc>
          <w:tcPr>
            <w:tcW w:w="758" w:type="pct"/>
            <w:tcBorders>
              <w:top w:val="single" w:sz="4" w:space="0" w:color="auto"/>
              <w:bottom w:val="single" w:sz="4" w:space="0" w:color="auto"/>
            </w:tcBorders>
          </w:tcPr>
          <w:p w:rsidR="00666F39" w:rsidRPr="00DA4064" w:rsidRDefault="00292E4A" w:rsidP="00C77FD9">
            <w:pPr>
              <w:pStyle w:val="SIGPLANTablecaption"/>
              <w:rPr>
                <w:ins w:id="282" w:author="Dalel Gharsalli" w:date="2015-02-28T18:44:00Z"/>
                <w:lang w:val="fr-FR"/>
              </w:rPr>
            </w:pPr>
            <w:ins w:id="283" w:author="Dalel Gharsalli" w:date="2015-02-28T18:44:00Z">
              <w:r w:rsidRPr="00DA4064">
                <w:rPr>
                  <w:lang w:val="fr-FR"/>
                </w:rPr>
                <w:t>S10</w:t>
              </w:r>
            </w:ins>
          </w:p>
        </w:tc>
        <w:tc>
          <w:tcPr>
            <w:tcW w:w="755" w:type="pct"/>
            <w:tcBorders>
              <w:top w:val="single" w:sz="4" w:space="0" w:color="auto"/>
              <w:bottom w:val="single" w:sz="4" w:space="0" w:color="auto"/>
            </w:tcBorders>
            <w:tcMar>
              <w:left w:w="80" w:type="dxa"/>
              <w:right w:w="0" w:type="dxa"/>
            </w:tcMar>
          </w:tcPr>
          <w:p w:rsidR="00666F39" w:rsidRPr="00DA4064" w:rsidRDefault="00292E4A" w:rsidP="00C77FD9">
            <w:pPr>
              <w:pStyle w:val="SIGPLANTablecaption"/>
              <w:rPr>
                <w:ins w:id="284" w:author="Dalel Gharsalli" w:date="2015-02-28T18:44:00Z"/>
                <w:lang w:val="fr-FR"/>
              </w:rPr>
            </w:pPr>
            <w:ins w:id="285" w:author="Dalel Gharsalli" w:date="2015-02-28T18:44:00Z">
              <w:r w:rsidRPr="00DA4064">
                <w:rPr>
                  <w:lang w:val="fr-FR"/>
                </w:rPr>
                <w:t>S10</w:t>
              </w:r>
            </w:ins>
          </w:p>
        </w:tc>
      </w:tr>
      <w:tr w:rsidR="00666F39" w:rsidRPr="00DA4064" w:rsidTr="00292E4A">
        <w:trPr>
          <w:ins w:id="286" w:author="Dalel Gharsalli" w:date="2015-02-28T18:44:00Z"/>
        </w:trPr>
        <w:tc>
          <w:tcPr>
            <w:tcW w:w="455" w:type="pct"/>
            <w:tcBorders>
              <w:top w:val="single" w:sz="4" w:space="0" w:color="auto"/>
              <w:bottom w:val="single" w:sz="4" w:space="0" w:color="auto"/>
            </w:tcBorders>
            <w:tcMar>
              <w:left w:w="0" w:type="dxa"/>
              <w:right w:w="80" w:type="dxa"/>
            </w:tcMar>
          </w:tcPr>
          <w:p w:rsidR="00666F39" w:rsidRPr="00DA4064" w:rsidRDefault="00666F39" w:rsidP="00C77FD9">
            <w:pPr>
              <w:pStyle w:val="SIGPLANTablecaption"/>
              <w:rPr>
                <w:ins w:id="287" w:author="Dalel Gharsalli" w:date="2015-02-28T18:44:00Z"/>
                <w:lang w:val="fr-FR"/>
              </w:rPr>
            </w:pPr>
            <w:ins w:id="288" w:author="Dalel Gharsalli" w:date="2015-02-28T18:44:00Z">
              <w:r w:rsidRPr="00DA4064">
                <w:rPr>
                  <w:lang w:val="fr-FR"/>
                </w:rPr>
                <w:t>5.1</w:t>
              </w:r>
            </w:ins>
          </w:p>
        </w:tc>
        <w:tc>
          <w:tcPr>
            <w:tcW w:w="3032" w:type="pct"/>
            <w:tcBorders>
              <w:top w:val="single" w:sz="4" w:space="0" w:color="auto"/>
              <w:bottom w:val="single" w:sz="4" w:space="0" w:color="auto"/>
            </w:tcBorders>
          </w:tcPr>
          <w:p w:rsidR="00666F39" w:rsidRPr="00DA4064" w:rsidRDefault="00666F39" w:rsidP="00666F39">
            <w:pPr>
              <w:pStyle w:val="SIGPLANTablecaption"/>
              <w:rPr>
                <w:ins w:id="289" w:author="Dalel Gharsalli" w:date="2015-02-28T18:44:00Z"/>
                <w:lang w:val="fr-FR"/>
              </w:rPr>
            </w:pPr>
            <w:ins w:id="290" w:author="Dalel Gharsalli" w:date="2015-02-28T18:44:00Z">
              <w:r w:rsidRPr="00DA4064">
                <w:rPr>
                  <w:lang w:val="fr-FR"/>
                </w:rPr>
                <w:t>Code serveur et interfaces clientes de définition des règles.</w:t>
              </w:r>
            </w:ins>
          </w:p>
          <w:p w:rsidR="00666F39" w:rsidRPr="00DA4064" w:rsidRDefault="00666F39" w:rsidP="00C77FD9">
            <w:pPr>
              <w:pStyle w:val="SIGPLANTablecaption"/>
              <w:rPr>
                <w:ins w:id="291" w:author="Dalel Gharsalli" w:date="2015-02-28T18:44:00Z"/>
                <w:lang w:val="fr-FR"/>
              </w:rPr>
            </w:pPr>
          </w:p>
        </w:tc>
        <w:tc>
          <w:tcPr>
            <w:tcW w:w="758" w:type="pct"/>
            <w:tcBorders>
              <w:top w:val="single" w:sz="4" w:space="0" w:color="auto"/>
              <w:bottom w:val="single" w:sz="4" w:space="0" w:color="auto"/>
            </w:tcBorders>
          </w:tcPr>
          <w:p w:rsidR="00666F39" w:rsidRPr="00DA4064" w:rsidRDefault="00292E4A" w:rsidP="00C77FD9">
            <w:pPr>
              <w:pStyle w:val="SIGPLANTablecaption"/>
              <w:rPr>
                <w:ins w:id="292" w:author="Dalel Gharsalli" w:date="2015-02-28T18:44:00Z"/>
                <w:lang w:val="fr-FR"/>
              </w:rPr>
            </w:pPr>
            <w:ins w:id="293" w:author="Dalel Gharsalli" w:date="2015-02-28T18:44:00Z">
              <w:r w:rsidRPr="00DA4064">
                <w:rPr>
                  <w:lang w:val="fr-FR"/>
                </w:rPr>
                <w:t>S12</w:t>
              </w:r>
            </w:ins>
          </w:p>
        </w:tc>
        <w:tc>
          <w:tcPr>
            <w:tcW w:w="755" w:type="pct"/>
            <w:tcBorders>
              <w:top w:val="single" w:sz="4" w:space="0" w:color="auto"/>
              <w:bottom w:val="single" w:sz="4" w:space="0" w:color="auto"/>
            </w:tcBorders>
            <w:tcMar>
              <w:left w:w="80" w:type="dxa"/>
              <w:right w:w="0" w:type="dxa"/>
            </w:tcMar>
          </w:tcPr>
          <w:p w:rsidR="00666F39" w:rsidRPr="00DA4064" w:rsidRDefault="00292E4A" w:rsidP="00C77FD9">
            <w:pPr>
              <w:pStyle w:val="SIGPLANTablecaption"/>
              <w:rPr>
                <w:ins w:id="294" w:author="Dalel Gharsalli" w:date="2015-02-28T18:44:00Z"/>
                <w:lang w:val="fr-FR"/>
              </w:rPr>
            </w:pPr>
            <w:ins w:id="295" w:author="Dalel Gharsalli" w:date="2015-02-28T18:44:00Z">
              <w:r w:rsidRPr="00DA4064">
                <w:rPr>
                  <w:lang w:val="fr-FR"/>
                </w:rPr>
                <w:t>S12</w:t>
              </w:r>
            </w:ins>
          </w:p>
        </w:tc>
      </w:tr>
      <w:tr w:rsidR="00666F39" w:rsidRPr="00DA4064" w:rsidTr="00A00AAD">
        <w:trPr>
          <w:trHeight w:val="670"/>
          <w:ins w:id="296" w:author="Dalel Gharsalli" w:date="2015-02-28T18:44:00Z"/>
        </w:trPr>
        <w:tc>
          <w:tcPr>
            <w:tcW w:w="455" w:type="pct"/>
            <w:tcBorders>
              <w:top w:val="single" w:sz="4" w:space="0" w:color="auto"/>
              <w:bottom w:val="single" w:sz="4" w:space="0" w:color="auto"/>
            </w:tcBorders>
            <w:tcMar>
              <w:left w:w="0" w:type="dxa"/>
              <w:right w:w="80" w:type="dxa"/>
            </w:tcMar>
          </w:tcPr>
          <w:p w:rsidR="00666F39" w:rsidRPr="00DA4064" w:rsidRDefault="00666F39" w:rsidP="00C77FD9">
            <w:pPr>
              <w:pStyle w:val="SIGPLANTablecaption"/>
              <w:rPr>
                <w:ins w:id="297" w:author="Dalel Gharsalli" w:date="2015-02-28T18:44:00Z"/>
                <w:lang w:val="fr-FR"/>
              </w:rPr>
            </w:pPr>
            <w:ins w:id="298" w:author="Dalel Gharsalli" w:date="2015-02-28T18:44:00Z">
              <w:r w:rsidRPr="00DA4064">
                <w:rPr>
                  <w:lang w:val="fr-FR"/>
                </w:rPr>
                <w:t>5.2</w:t>
              </w:r>
            </w:ins>
          </w:p>
        </w:tc>
        <w:tc>
          <w:tcPr>
            <w:tcW w:w="3032" w:type="pct"/>
            <w:tcBorders>
              <w:top w:val="single" w:sz="4" w:space="0" w:color="auto"/>
              <w:bottom w:val="single" w:sz="4" w:space="0" w:color="auto"/>
            </w:tcBorders>
          </w:tcPr>
          <w:p w:rsidR="00666F39" w:rsidRPr="00DA4064" w:rsidRDefault="00666F39" w:rsidP="00C77FD9">
            <w:pPr>
              <w:pStyle w:val="SIGPLANTablecaption"/>
              <w:rPr>
                <w:ins w:id="299" w:author="Dalel Gharsalli" w:date="2015-02-28T18:44:00Z"/>
                <w:lang w:val="fr-FR"/>
              </w:rPr>
            </w:pPr>
            <w:ins w:id="300" w:author="Dalel Gharsalli" w:date="2015-02-28T18:44:00Z">
              <w:r w:rsidRPr="00DA4064">
                <w:rPr>
                  <w:lang w:val="fr-FR"/>
                </w:rPr>
                <w:t>Code serveur de traitement des données</w:t>
              </w:r>
            </w:ins>
          </w:p>
        </w:tc>
        <w:tc>
          <w:tcPr>
            <w:tcW w:w="758" w:type="pct"/>
            <w:tcBorders>
              <w:top w:val="single" w:sz="4" w:space="0" w:color="auto"/>
              <w:bottom w:val="single" w:sz="4" w:space="0" w:color="auto"/>
            </w:tcBorders>
          </w:tcPr>
          <w:p w:rsidR="00666F39" w:rsidRPr="00DA4064" w:rsidRDefault="00292E4A" w:rsidP="00C77FD9">
            <w:pPr>
              <w:pStyle w:val="SIGPLANTablecaption"/>
              <w:rPr>
                <w:ins w:id="301" w:author="Dalel Gharsalli" w:date="2015-02-28T18:44:00Z"/>
                <w:lang w:val="fr-FR"/>
              </w:rPr>
            </w:pPr>
            <w:ins w:id="302" w:author="Dalel Gharsalli" w:date="2015-02-28T18:44:00Z">
              <w:r w:rsidRPr="00DA4064">
                <w:rPr>
                  <w:lang w:val="fr-FR"/>
                </w:rPr>
                <w:t>S13</w:t>
              </w:r>
            </w:ins>
          </w:p>
        </w:tc>
        <w:tc>
          <w:tcPr>
            <w:tcW w:w="755" w:type="pct"/>
            <w:tcBorders>
              <w:top w:val="single" w:sz="4" w:space="0" w:color="auto"/>
              <w:bottom w:val="single" w:sz="4" w:space="0" w:color="auto"/>
            </w:tcBorders>
            <w:tcMar>
              <w:left w:w="80" w:type="dxa"/>
              <w:right w:w="0" w:type="dxa"/>
            </w:tcMar>
          </w:tcPr>
          <w:p w:rsidR="00666F39" w:rsidRPr="00DA4064" w:rsidRDefault="00292E4A" w:rsidP="00C77FD9">
            <w:pPr>
              <w:pStyle w:val="SIGPLANTablecaption"/>
              <w:rPr>
                <w:ins w:id="303" w:author="Dalel Gharsalli" w:date="2015-02-28T18:44:00Z"/>
                <w:lang w:val="fr-FR"/>
              </w:rPr>
            </w:pPr>
            <w:ins w:id="304" w:author="Dalel Gharsalli" w:date="2015-02-28T18:44:00Z">
              <w:r w:rsidRPr="00DA4064">
                <w:rPr>
                  <w:lang w:val="fr-FR"/>
                </w:rPr>
                <w:t>S13</w:t>
              </w:r>
            </w:ins>
          </w:p>
        </w:tc>
      </w:tr>
      <w:tr w:rsidR="00666F39" w:rsidRPr="00DA4064" w:rsidTr="00A00AAD">
        <w:trPr>
          <w:trHeight w:val="693"/>
          <w:ins w:id="305" w:author="Dalel Gharsalli" w:date="2015-02-28T18:44:00Z"/>
        </w:trPr>
        <w:tc>
          <w:tcPr>
            <w:tcW w:w="455" w:type="pct"/>
            <w:tcBorders>
              <w:top w:val="single" w:sz="4" w:space="0" w:color="auto"/>
              <w:bottom w:val="single" w:sz="4" w:space="0" w:color="auto"/>
            </w:tcBorders>
            <w:tcMar>
              <w:left w:w="0" w:type="dxa"/>
              <w:right w:w="80" w:type="dxa"/>
            </w:tcMar>
          </w:tcPr>
          <w:p w:rsidR="00666F39" w:rsidRPr="00DA4064" w:rsidRDefault="00666F39" w:rsidP="00C77FD9">
            <w:pPr>
              <w:pStyle w:val="SIGPLANTablecaption"/>
              <w:rPr>
                <w:ins w:id="306" w:author="Dalel Gharsalli" w:date="2015-02-28T18:44:00Z"/>
                <w:lang w:val="fr-FR"/>
              </w:rPr>
            </w:pPr>
            <w:ins w:id="307" w:author="Dalel Gharsalli" w:date="2015-02-28T18:44:00Z">
              <w:r w:rsidRPr="00DA4064">
                <w:rPr>
                  <w:lang w:val="fr-FR"/>
                </w:rPr>
                <w:t>6.1</w:t>
              </w:r>
            </w:ins>
          </w:p>
        </w:tc>
        <w:tc>
          <w:tcPr>
            <w:tcW w:w="3032" w:type="pct"/>
            <w:tcBorders>
              <w:top w:val="single" w:sz="4" w:space="0" w:color="auto"/>
              <w:bottom w:val="single" w:sz="4" w:space="0" w:color="auto"/>
            </w:tcBorders>
          </w:tcPr>
          <w:p w:rsidR="00666F39" w:rsidRPr="00DA4064" w:rsidRDefault="00666F39" w:rsidP="00C77FD9">
            <w:pPr>
              <w:pStyle w:val="SIGPLANTablecaption"/>
              <w:rPr>
                <w:ins w:id="308" w:author="Dalel Gharsalli" w:date="2015-02-28T18:44:00Z"/>
                <w:lang w:val="fr-FR"/>
              </w:rPr>
            </w:pPr>
            <w:ins w:id="309" w:author="Dalel Gharsalli" w:date="2015-02-28T18:44:00Z">
              <w:r w:rsidRPr="00DA4064">
                <w:rPr>
                  <w:lang w:val="fr-FR"/>
                </w:rPr>
                <w:t>Interfaces de l’application mobile de suivi des utilisateurs.</w:t>
              </w:r>
            </w:ins>
          </w:p>
        </w:tc>
        <w:tc>
          <w:tcPr>
            <w:tcW w:w="758" w:type="pct"/>
            <w:tcBorders>
              <w:top w:val="single" w:sz="4" w:space="0" w:color="auto"/>
              <w:bottom w:val="single" w:sz="4" w:space="0" w:color="auto"/>
            </w:tcBorders>
          </w:tcPr>
          <w:p w:rsidR="00666F39" w:rsidRPr="00DA4064" w:rsidRDefault="00292E4A" w:rsidP="00C77FD9">
            <w:pPr>
              <w:pStyle w:val="SIGPLANTablecaption"/>
              <w:rPr>
                <w:ins w:id="310" w:author="Dalel Gharsalli" w:date="2015-02-28T18:44:00Z"/>
                <w:lang w:val="fr-FR"/>
              </w:rPr>
            </w:pPr>
            <w:ins w:id="311" w:author="Dalel Gharsalli" w:date="2015-02-28T18:44:00Z">
              <w:r w:rsidRPr="00DA4064">
                <w:rPr>
                  <w:lang w:val="fr-FR"/>
                </w:rPr>
                <w:t>S15</w:t>
              </w:r>
            </w:ins>
          </w:p>
        </w:tc>
        <w:tc>
          <w:tcPr>
            <w:tcW w:w="755" w:type="pct"/>
            <w:tcBorders>
              <w:top w:val="single" w:sz="4" w:space="0" w:color="auto"/>
              <w:bottom w:val="single" w:sz="4" w:space="0" w:color="auto"/>
            </w:tcBorders>
            <w:tcMar>
              <w:left w:w="80" w:type="dxa"/>
              <w:right w:w="0" w:type="dxa"/>
            </w:tcMar>
          </w:tcPr>
          <w:p w:rsidR="00666F39" w:rsidRPr="00DA4064" w:rsidRDefault="00292E4A" w:rsidP="00C77FD9">
            <w:pPr>
              <w:pStyle w:val="SIGPLANTablecaption"/>
              <w:rPr>
                <w:ins w:id="312" w:author="Dalel Gharsalli" w:date="2015-02-28T18:44:00Z"/>
                <w:lang w:val="fr-FR"/>
              </w:rPr>
            </w:pPr>
            <w:ins w:id="313" w:author="Dalel Gharsalli" w:date="2015-02-28T18:44:00Z">
              <w:r w:rsidRPr="00DA4064">
                <w:rPr>
                  <w:lang w:val="fr-FR"/>
                </w:rPr>
                <w:t>S15</w:t>
              </w:r>
            </w:ins>
          </w:p>
        </w:tc>
      </w:tr>
      <w:tr w:rsidR="00666F39" w:rsidRPr="00DA4064" w:rsidTr="00A00AAD">
        <w:trPr>
          <w:trHeight w:val="702"/>
          <w:ins w:id="314" w:author="Dalel Gharsalli" w:date="2015-02-28T18:44:00Z"/>
        </w:trPr>
        <w:tc>
          <w:tcPr>
            <w:tcW w:w="455" w:type="pct"/>
            <w:tcBorders>
              <w:top w:val="single" w:sz="4" w:space="0" w:color="auto"/>
              <w:bottom w:val="single" w:sz="4" w:space="0" w:color="auto"/>
            </w:tcBorders>
            <w:tcMar>
              <w:left w:w="0" w:type="dxa"/>
              <w:right w:w="80" w:type="dxa"/>
            </w:tcMar>
          </w:tcPr>
          <w:p w:rsidR="00666F39" w:rsidRPr="00DA4064" w:rsidRDefault="00666F39" w:rsidP="00C77FD9">
            <w:pPr>
              <w:pStyle w:val="SIGPLANTablecaption"/>
              <w:rPr>
                <w:ins w:id="315" w:author="Dalel Gharsalli" w:date="2015-02-28T18:44:00Z"/>
                <w:lang w:val="fr-FR"/>
              </w:rPr>
            </w:pPr>
            <w:ins w:id="316" w:author="Dalel Gharsalli" w:date="2015-02-28T18:44:00Z">
              <w:r w:rsidRPr="00DA4064">
                <w:rPr>
                  <w:lang w:val="fr-FR"/>
                </w:rPr>
                <w:t>6.2</w:t>
              </w:r>
            </w:ins>
          </w:p>
        </w:tc>
        <w:tc>
          <w:tcPr>
            <w:tcW w:w="3032" w:type="pct"/>
            <w:tcBorders>
              <w:top w:val="single" w:sz="4" w:space="0" w:color="auto"/>
              <w:bottom w:val="single" w:sz="4" w:space="0" w:color="auto"/>
            </w:tcBorders>
          </w:tcPr>
          <w:p w:rsidR="00666F39" w:rsidRPr="00DA4064" w:rsidRDefault="00666F39" w:rsidP="00C77FD9">
            <w:pPr>
              <w:pStyle w:val="SIGPLANTablecaption"/>
              <w:rPr>
                <w:ins w:id="317" w:author="Dalel Gharsalli" w:date="2015-02-28T18:44:00Z"/>
                <w:lang w:val="fr-FR"/>
              </w:rPr>
            </w:pPr>
            <w:ins w:id="318" w:author="Dalel Gharsalli" w:date="2015-02-28T18:44:00Z">
              <w:r w:rsidRPr="00DA4064">
                <w:rPr>
                  <w:lang w:val="fr-FR"/>
                </w:rPr>
                <w:t>Application web de suivi des utilisateurs et de journalisation.</w:t>
              </w:r>
            </w:ins>
          </w:p>
        </w:tc>
        <w:tc>
          <w:tcPr>
            <w:tcW w:w="758" w:type="pct"/>
            <w:tcBorders>
              <w:top w:val="single" w:sz="4" w:space="0" w:color="auto"/>
              <w:bottom w:val="single" w:sz="4" w:space="0" w:color="auto"/>
            </w:tcBorders>
          </w:tcPr>
          <w:p w:rsidR="00666F39" w:rsidRPr="00DA4064" w:rsidRDefault="00292E4A" w:rsidP="00C77FD9">
            <w:pPr>
              <w:pStyle w:val="SIGPLANTablecaption"/>
              <w:rPr>
                <w:ins w:id="319" w:author="Dalel Gharsalli" w:date="2015-02-28T18:44:00Z"/>
                <w:lang w:val="fr-FR"/>
              </w:rPr>
            </w:pPr>
            <w:ins w:id="320" w:author="Dalel Gharsalli" w:date="2015-02-28T18:44:00Z">
              <w:r w:rsidRPr="00DA4064">
                <w:rPr>
                  <w:lang w:val="fr-FR"/>
                </w:rPr>
                <w:t>S17</w:t>
              </w:r>
            </w:ins>
          </w:p>
        </w:tc>
        <w:tc>
          <w:tcPr>
            <w:tcW w:w="755" w:type="pct"/>
            <w:tcBorders>
              <w:top w:val="single" w:sz="4" w:space="0" w:color="auto"/>
              <w:bottom w:val="single" w:sz="4" w:space="0" w:color="auto"/>
            </w:tcBorders>
            <w:tcMar>
              <w:left w:w="80" w:type="dxa"/>
              <w:right w:w="0" w:type="dxa"/>
            </w:tcMar>
          </w:tcPr>
          <w:p w:rsidR="00666F39" w:rsidRPr="00DA4064" w:rsidRDefault="00292E4A" w:rsidP="00C77FD9">
            <w:pPr>
              <w:pStyle w:val="SIGPLANTablecaption"/>
              <w:rPr>
                <w:ins w:id="321" w:author="Dalel Gharsalli" w:date="2015-02-28T18:44:00Z"/>
                <w:lang w:val="fr-FR"/>
              </w:rPr>
            </w:pPr>
            <w:ins w:id="322" w:author="Dalel Gharsalli" w:date="2015-02-28T18:44:00Z">
              <w:r w:rsidRPr="00DA4064">
                <w:rPr>
                  <w:lang w:val="fr-FR"/>
                </w:rPr>
                <w:t>S17</w:t>
              </w:r>
            </w:ins>
          </w:p>
        </w:tc>
      </w:tr>
      <w:tr w:rsidR="00666F39" w:rsidRPr="00DA4064" w:rsidTr="00A00AAD">
        <w:trPr>
          <w:trHeight w:val="570"/>
          <w:ins w:id="323" w:author="Dalel Gharsalli" w:date="2015-02-28T18:44:00Z"/>
        </w:trPr>
        <w:tc>
          <w:tcPr>
            <w:tcW w:w="455" w:type="pct"/>
            <w:tcBorders>
              <w:top w:val="single" w:sz="4" w:space="0" w:color="auto"/>
              <w:bottom w:val="single" w:sz="4" w:space="0" w:color="auto"/>
            </w:tcBorders>
            <w:tcMar>
              <w:left w:w="0" w:type="dxa"/>
              <w:right w:w="80" w:type="dxa"/>
            </w:tcMar>
          </w:tcPr>
          <w:p w:rsidR="00666F39" w:rsidRPr="00DA4064" w:rsidRDefault="00666F39" w:rsidP="00C77FD9">
            <w:pPr>
              <w:pStyle w:val="SIGPLANTablecaption"/>
              <w:rPr>
                <w:ins w:id="324" w:author="Dalel Gharsalli" w:date="2015-02-28T18:44:00Z"/>
                <w:lang w:val="fr-FR"/>
              </w:rPr>
            </w:pPr>
            <w:ins w:id="325" w:author="Dalel Gharsalli" w:date="2015-02-28T18:44:00Z">
              <w:r w:rsidRPr="00DA4064">
                <w:rPr>
                  <w:lang w:val="fr-FR"/>
                </w:rPr>
                <w:t>7.1</w:t>
              </w:r>
            </w:ins>
          </w:p>
        </w:tc>
        <w:tc>
          <w:tcPr>
            <w:tcW w:w="3032" w:type="pct"/>
            <w:tcBorders>
              <w:top w:val="single" w:sz="4" w:space="0" w:color="auto"/>
              <w:bottom w:val="single" w:sz="4" w:space="0" w:color="auto"/>
            </w:tcBorders>
          </w:tcPr>
          <w:p w:rsidR="00666F39" w:rsidRPr="00DA4064" w:rsidRDefault="00666F39" w:rsidP="00C77FD9">
            <w:pPr>
              <w:pStyle w:val="SIGPLANTablecaption"/>
              <w:rPr>
                <w:ins w:id="326" w:author="Dalel Gharsalli" w:date="2015-02-28T18:44:00Z"/>
                <w:lang w:val="fr-FR"/>
              </w:rPr>
            </w:pPr>
            <w:ins w:id="327" w:author="Dalel Gharsalli" w:date="2015-02-28T18:44:00Z">
              <w:r w:rsidRPr="00DA4064">
                <w:rPr>
                  <w:lang w:val="fr-FR"/>
                </w:rPr>
                <w:t>Code des modules des tests unitaires.</w:t>
              </w:r>
            </w:ins>
          </w:p>
        </w:tc>
        <w:tc>
          <w:tcPr>
            <w:tcW w:w="758" w:type="pct"/>
            <w:tcBorders>
              <w:top w:val="single" w:sz="4" w:space="0" w:color="auto"/>
              <w:bottom w:val="single" w:sz="4" w:space="0" w:color="auto"/>
            </w:tcBorders>
          </w:tcPr>
          <w:p w:rsidR="00666F39" w:rsidRPr="00DA4064" w:rsidRDefault="00292E4A" w:rsidP="00C77FD9">
            <w:pPr>
              <w:pStyle w:val="SIGPLANTablecaption"/>
              <w:rPr>
                <w:ins w:id="328" w:author="Dalel Gharsalli" w:date="2015-02-28T18:44:00Z"/>
                <w:lang w:val="fr-FR"/>
              </w:rPr>
            </w:pPr>
            <w:ins w:id="329" w:author="Dalel Gharsalli" w:date="2015-02-28T18:44:00Z">
              <w:r w:rsidRPr="00DA4064">
                <w:rPr>
                  <w:lang w:val="fr-FR"/>
                </w:rPr>
                <w:t>S18</w:t>
              </w:r>
            </w:ins>
          </w:p>
        </w:tc>
        <w:tc>
          <w:tcPr>
            <w:tcW w:w="755" w:type="pct"/>
            <w:tcBorders>
              <w:top w:val="single" w:sz="4" w:space="0" w:color="auto"/>
              <w:bottom w:val="single" w:sz="4" w:space="0" w:color="auto"/>
            </w:tcBorders>
            <w:tcMar>
              <w:left w:w="80" w:type="dxa"/>
              <w:right w:w="0" w:type="dxa"/>
            </w:tcMar>
          </w:tcPr>
          <w:p w:rsidR="00666F39" w:rsidRPr="00DA4064" w:rsidRDefault="00292E4A" w:rsidP="00C77FD9">
            <w:pPr>
              <w:pStyle w:val="SIGPLANTablecaption"/>
              <w:rPr>
                <w:ins w:id="330" w:author="Dalel Gharsalli" w:date="2015-02-28T18:44:00Z"/>
                <w:lang w:val="fr-FR"/>
              </w:rPr>
            </w:pPr>
            <w:ins w:id="331" w:author="Dalel Gharsalli" w:date="2015-02-28T18:44:00Z">
              <w:r w:rsidRPr="00DA4064">
                <w:rPr>
                  <w:lang w:val="fr-FR"/>
                </w:rPr>
                <w:t>S18</w:t>
              </w:r>
            </w:ins>
          </w:p>
        </w:tc>
      </w:tr>
      <w:tr w:rsidR="00666F39" w:rsidRPr="00DA4064" w:rsidTr="00292E4A">
        <w:trPr>
          <w:trHeight w:val="283"/>
          <w:ins w:id="332" w:author="Dalel Gharsalli" w:date="2015-02-28T18:44:00Z"/>
        </w:trPr>
        <w:tc>
          <w:tcPr>
            <w:tcW w:w="455" w:type="pct"/>
            <w:tcBorders>
              <w:top w:val="single" w:sz="4" w:space="0" w:color="auto"/>
              <w:bottom w:val="single" w:sz="4" w:space="0" w:color="auto"/>
            </w:tcBorders>
            <w:tcMar>
              <w:left w:w="0" w:type="dxa"/>
              <w:right w:w="80" w:type="dxa"/>
            </w:tcMar>
          </w:tcPr>
          <w:p w:rsidR="00666F39" w:rsidRPr="00DA4064" w:rsidRDefault="00666F39" w:rsidP="00C77FD9">
            <w:pPr>
              <w:pStyle w:val="SIGPLANTablecaption"/>
              <w:rPr>
                <w:ins w:id="333" w:author="Dalel Gharsalli" w:date="2015-02-28T18:44:00Z"/>
                <w:lang w:val="fr-FR"/>
              </w:rPr>
            </w:pPr>
            <w:ins w:id="334" w:author="Dalel Gharsalli" w:date="2015-02-28T18:44:00Z">
              <w:r w:rsidRPr="00DA4064">
                <w:rPr>
                  <w:lang w:val="fr-FR"/>
                </w:rPr>
                <w:t>7 .2</w:t>
              </w:r>
            </w:ins>
          </w:p>
        </w:tc>
        <w:tc>
          <w:tcPr>
            <w:tcW w:w="3032" w:type="pct"/>
            <w:tcBorders>
              <w:top w:val="single" w:sz="4" w:space="0" w:color="auto"/>
              <w:bottom w:val="single" w:sz="4" w:space="0" w:color="auto"/>
            </w:tcBorders>
          </w:tcPr>
          <w:p w:rsidR="00666F39" w:rsidRPr="00DA4064" w:rsidRDefault="00666F39" w:rsidP="00C77FD9">
            <w:pPr>
              <w:pStyle w:val="SIGPLANTablecaption"/>
              <w:rPr>
                <w:ins w:id="335" w:author="Dalel Gharsalli" w:date="2015-02-28T18:44:00Z"/>
                <w:lang w:val="fr-FR"/>
              </w:rPr>
            </w:pPr>
            <w:ins w:id="336" w:author="Dalel Gharsalli" w:date="2015-02-28T18:44:00Z">
              <w:r w:rsidRPr="00DA4064">
                <w:rPr>
                  <w:lang w:val="fr-FR"/>
                </w:rPr>
                <w:t>Rapport des tests traités.</w:t>
              </w:r>
            </w:ins>
          </w:p>
        </w:tc>
        <w:tc>
          <w:tcPr>
            <w:tcW w:w="758" w:type="pct"/>
            <w:tcBorders>
              <w:top w:val="single" w:sz="4" w:space="0" w:color="auto"/>
              <w:bottom w:val="single" w:sz="4" w:space="0" w:color="auto"/>
            </w:tcBorders>
          </w:tcPr>
          <w:p w:rsidR="00666F39" w:rsidRPr="00DA4064" w:rsidRDefault="00292E4A" w:rsidP="00C77FD9">
            <w:pPr>
              <w:pStyle w:val="SIGPLANTablecaption"/>
              <w:rPr>
                <w:ins w:id="337" w:author="Dalel Gharsalli" w:date="2015-02-28T18:44:00Z"/>
                <w:lang w:val="fr-FR"/>
              </w:rPr>
            </w:pPr>
            <w:ins w:id="338" w:author="Dalel Gharsalli" w:date="2015-02-28T18:44:00Z">
              <w:r w:rsidRPr="00DA4064">
                <w:rPr>
                  <w:lang w:val="fr-FR"/>
                </w:rPr>
                <w:t>S19</w:t>
              </w:r>
            </w:ins>
          </w:p>
        </w:tc>
        <w:tc>
          <w:tcPr>
            <w:tcW w:w="755" w:type="pct"/>
            <w:tcBorders>
              <w:top w:val="single" w:sz="4" w:space="0" w:color="auto"/>
              <w:bottom w:val="single" w:sz="4" w:space="0" w:color="auto"/>
            </w:tcBorders>
            <w:tcMar>
              <w:left w:w="80" w:type="dxa"/>
              <w:right w:w="0" w:type="dxa"/>
            </w:tcMar>
          </w:tcPr>
          <w:p w:rsidR="00666F39" w:rsidRPr="00DA4064" w:rsidRDefault="00292E4A" w:rsidP="00C77FD9">
            <w:pPr>
              <w:pStyle w:val="SIGPLANTablecaption"/>
              <w:rPr>
                <w:ins w:id="339" w:author="Dalel Gharsalli" w:date="2015-02-28T18:44:00Z"/>
                <w:lang w:val="fr-FR"/>
              </w:rPr>
            </w:pPr>
            <w:ins w:id="340" w:author="Dalel Gharsalli" w:date="2015-02-28T18:44:00Z">
              <w:r w:rsidRPr="00DA4064">
                <w:rPr>
                  <w:lang w:val="fr-FR"/>
                </w:rPr>
                <w:t>S19</w:t>
              </w:r>
            </w:ins>
          </w:p>
        </w:tc>
      </w:tr>
    </w:tbl>
    <w:p w:rsidR="00D53F44" w:rsidRPr="00DA4064" w:rsidRDefault="00CC66C6" w:rsidP="001B38D9">
      <w:pPr>
        <w:pStyle w:val="SIGPLANSectionheading"/>
        <w:numPr>
          <w:ilvl w:val="0"/>
          <w:numId w:val="2"/>
        </w:numPr>
        <w:spacing w:before="240" w:after="120"/>
        <w:rPr>
          <w:ins w:id="341" w:author="Dalel Gharsalli" w:date="2015-02-28T18:44:00Z"/>
          <w:lang w:val="fr-FR"/>
        </w:rPr>
      </w:pPr>
      <w:ins w:id="342" w:author="Dalel Gharsalli" w:date="2015-02-28T18:44:00Z">
        <w:r w:rsidRPr="00DA4064">
          <w:rPr>
            <w:rFonts w:ascii="Arial" w:hAnsi="Arial" w:cs="Arial"/>
            <w:color w:val="222222"/>
            <w:sz w:val="20"/>
            <w:shd w:val="clear" w:color="auto" w:fill="FFFFFF"/>
            <w:lang w:val="fr-FR"/>
          </w:rPr>
          <w:t xml:space="preserve">Suivi budgétaire </w:t>
        </w:r>
      </w:ins>
    </w:p>
    <w:p w:rsidR="009802EC" w:rsidRPr="00DA4064" w:rsidRDefault="009802EC" w:rsidP="009802EC">
      <w:pPr>
        <w:pStyle w:val="SIGPLANParagraph1"/>
        <w:rPr>
          <w:ins w:id="343" w:author="Dalel Gharsalli" w:date="2015-02-28T18:44:00Z"/>
          <w:lang w:val="fr-FR"/>
        </w:rPr>
      </w:pPr>
      <w:ins w:id="344" w:author="Dalel Gharsalli" w:date="2015-02-28T18:44:00Z">
        <w:r w:rsidRPr="00DA4064">
          <w:rPr>
            <w:noProof/>
            <w:lang w:val="fr-FR" w:eastAsia="fr-FR"/>
          </w:rPr>
          <w:drawing>
            <wp:anchor distT="0" distB="0" distL="114300" distR="114300" simplePos="0" relativeHeight="251662336" behindDoc="1" locked="0" layoutInCell="1" allowOverlap="1" wp14:anchorId="0B07DA83" wp14:editId="5CF96369">
              <wp:simplePos x="0" y="0"/>
              <wp:positionH relativeFrom="margin">
                <wp:posOffset>3314700</wp:posOffset>
              </wp:positionH>
              <wp:positionV relativeFrom="paragraph">
                <wp:posOffset>492125</wp:posOffset>
              </wp:positionV>
              <wp:extent cx="3240000" cy="1911600"/>
              <wp:effectExtent l="0" t="0" r="0" b="0"/>
              <wp:wrapThrough wrapText="bothSides">
                <wp:wrapPolygon edited="0">
                  <wp:start x="0" y="0"/>
                  <wp:lineTo x="0" y="21313"/>
                  <wp:lineTo x="21465" y="21313"/>
                  <wp:lineTo x="21465"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0000" cy="191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66C6" w:rsidRPr="00DA4064">
          <w:rPr>
            <w:lang w:val="fr-FR"/>
          </w:rPr>
          <w:t>Ci-dessous est un graphe global du budget horaire prévisionnel par rapport à notre  consommation réelle en termes de temps depuis le lancement du projet.</w:t>
        </w:r>
      </w:ins>
    </w:p>
    <w:p w:rsidR="009802EC" w:rsidRPr="00DA4064" w:rsidRDefault="002F2DBF" w:rsidP="002D5623">
      <w:pPr>
        <w:pStyle w:val="SIGPLANTablecaption"/>
        <w:spacing w:before="20" w:after="100"/>
        <w:jc w:val="center"/>
        <w:rPr>
          <w:ins w:id="345" w:author="Dalel Gharsalli" w:date="2015-02-28T18:44:00Z"/>
          <w:lang w:val="fr-FR"/>
        </w:rPr>
      </w:pPr>
      <w:r w:rsidRPr="00DA4064">
        <w:rPr>
          <w:b/>
          <w:lang w:val="fr-FR"/>
        </w:rPr>
        <w:t>Figure</w:t>
      </w:r>
      <w:ins w:id="346" w:author="Dalel Gharsalli" w:date="2015-02-28T18:44:00Z">
        <w:r w:rsidR="009802EC" w:rsidRPr="00DA4064">
          <w:rPr>
            <w:b/>
            <w:lang w:val="fr-FR"/>
          </w:rPr>
          <w:t xml:space="preserve"> </w:t>
        </w:r>
      </w:ins>
      <w:r w:rsidRPr="00DA4064">
        <w:rPr>
          <w:b/>
          <w:lang w:val="fr-FR"/>
        </w:rPr>
        <w:t>1</w:t>
      </w:r>
      <w:ins w:id="347" w:author="Dalel Gharsalli" w:date="2015-02-28T18:44:00Z">
        <w:r w:rsidR="009802EC" w:rsidRPr="00DA4064">
          <w:rPr>
            <w:b/>
            <w:lang w:val="fr-FR"/>
          </w:rPr>
          <w:t>.</w:t>
        </w:r>
        <w:r w:rsidR="009802EC" w:rsidRPr="00DA4064">
          <w:rPr>
            <w:lang w:val="fr-FR"/>
          </w:rPr>
          <w:t> </w:t>
        </w:r>
        <w:r w:rsidR="009802EC" w:rsidRPr="00DA4064">
          <w:rPr>
            <w:lang w:val="fr-FR"/>
          </w:rPr>
          <w:t>Synthèse des livraisons.</w:t>
        </w:r>
      </w:ins>
    </w:p>
    <w:p w:rsidR="000232C6" w:rsidRPr="00DA4064" w:rsidRDefault="00CC66C6" w:rsidP="00C23818">
      <w:pPr>
        <w:pStyle w:val="SIGPLANParagraph1"/>
        <w:spacing w:before="60"/>
        <w:rPr>
          <w:del w:id="348" w:author="Dalel Gharsalli" w:date="2015-02-28T18:44:00Z"/>
          <w:lang w:val="fr-FR"/>
        </w:rPr>
      </w:pPr>
      <w:ins w:id="349" w:author="Dalel Gharsalli" w:date="2015-02-28T18:44:00Z">
        <w:r w:rsidRPr="00DA4064">
          <w:rPr>
            <w:lang w:val="fr-FR"/>
          </w:rPr>
          <w:t xml:space="preserve">Dès le début du projet, on a fait une bonne estimation de notre budget horaire puisqu'on note quasiment aucun écart de </w:t>
        </w:r>
      </w:ins>
      <w:r w:rsidR="00F829DE" w:rsidRPr="00DA4064">
        <w:rPr>
          <w:lang w:val="fr-FR"/>
        </w:rPr>
        <w:t>temps. Sauf</w:t>
      </w:r>
      <w:ins w:id="350" w:author="Dalel Gharsalli" w:date="2015-02-28T18:44:00Z">
        <w:r w:rsidRPr="00DA4064">
          <w:rPr>
            <w:lang w:val="fr-FR"/>
          </w:rPr>
          <w:t xml:space="preserve"> que le déroulement</w:t>
        </w:r>
      </w:ins>
      <w:r w:rsidR="005062D5" w:rsidRPr="00DA4064">
        <w:rPr>
          <w:lang w:val="fr-FR"/>
        </w:rPr>
        <w:t xml:space="preserve"> du </w:t>
      </w:r>
      <w:ins w:id="351" w:author="Dalel Gharsalli" w:date="2015-02-28T18:44:00Z">
        <w:r w:rsidRPr="00DA4064">
          <w:rPr>
            <w:lang w:val="fr-FR"/>
          </w:rPr>
          <w:t>projet a connu quelques problèmes au niveau</w:t>
        </w:r>
      </w:ins>
      <w:del w:id="352" w:author="Dalel Gharsalli" w:date="2015-02-28T18:44:00Z">
        <w:r w:rsidR="00961511" w:rsidRPr="00DA4064">
          <w:rPr>
            <w:lang w:val="fr-FR"/>
          </w:rPr>
          <w:delText>SQL</w:delText>
        </w:r>
        <w:r w:rsidR="005062D5" w:rsidRPr="00DA4064">
          <w:rPr>
            <w:lang w:val="fr-FR"/>
          </w:rPr>
          <w:delText xml:space="preserve"> po</w:delText>
        </w:r>
        <w:r w:rsidR="00AC36F4" w:rsidRPr="00DA4064">
          <w:rPr>
            <w:lang w:val="fr-FR"/>
          </w:rPr>
          <w:delText xml:space="preserve">ur </w:delText>
        </w:r>
        <w:r w:rsidR="00961511" w:rsidRPr="00DA4064">
          <w:rPr>
            <w:lang w:val="fr-FR"/>
          </w:rPr>
          <w:delText>requêter</w:delText>
        </w:r>
        <w:r w:rsidR="00AC36F4" w:rsidRPr="00DA4064">
          <w:rPr>
            <w:lang w:val="fr-FR"/>
          </w:rPr>
          <w:delText xml:space="preserve"> la </w:delText>
        </w:r>
        <w:r w:rsidR="00961511" w:rsidRPr="00DA4064">
          <w:rPr>
            <w:lang w:val="fr-FR"/>
          </w:rPr>
          <w:delText>base. On</w:delText>
        </w:r>
        <w:r w:rsidR="00B87DB8" w:rsidRPr="00DA4064">
          <w:rPr>
            <w:lang w:val="fr-FR"/>
          </w:rPr>
          <w:delText xml:space="preserve"> a traité tout</w:delText>
        </w:r>
        <w:r w:rsidR="005062D5" w:rsidRPr="00DA4064">
          <w:rPr>
            <w:lang w:val="fr-FR"/>
          </w:rPr>
          <w:delText xml:space="preserve"> simplement des données sous forme d</w:delText>
        </w:r>
        <w:r w:rsidR="00B87DB8" w:rsidRPr="00DA4064">
          <w:rPr>
            <w:lang w:val="fr-FR"/>
          </w:rPr>
          <w:delText xml:space="preserve">e Hash d’une façon </w:delText>
        </w:r>
        <w:r w:rsidR="00AC36F4" w:rsidRPr="00DA4064">
          <w:rPr>
            <w:lang w:val="fr-FR"/>
          </w:rPr>
          <w:delText xml:space="preserve">purement </w:delText>
        </w:r>
        <w:r w:rsidR="005062D5" w:rsidRPr="00DA4064">
          <w:rPr>
            <w:lang w:val="fr-FR"/>
          </w:rPr>
          <w:delText>orienté</w:delText>
        </w:r>
        <w:r w:rsidR="00AC36F4" w:rsidRPr="00DA4064">
          <w:rPr>
            <w:lang w:val="fr-FR"/>
          </w:rPr>
          <w:delText>e</w:delText>
        </w:r>
        <w:r w:rsidR="005062D5" w:rsidRPr="00DA4064">
          <w:rPr>
            <w:lang w:val="fr-FR"/>
          </w:rPr>
          <w:delText xml:space="preserve"> document </w:delText>
        </w:r>
        <w:r w:rsidR="00947282" w:rsidRPr="00DA4064">
          <w:rPr>
            <w:lang w:val="fr-FR"/>
          </w:rPr>
          <w:delText xml:space="preserve">ce </w:delText>
        </w:r>
        <w:r w:rsidR="005062D5" w:rsidRPr="00DA4064">
          <w:rPr>
            <w:lang w:val="fr-FR"/>
          </w:rPr>
          <w:delText>qui</w:delText>
        </w:r>
        <w:r w:rsidR="00AC36F4" w:rsidRPr="00DA4064">
          <w:rPr>
            <w:lang w:val="fr-FR"/>
          </w:rPr>
          <w:delText xml:space="preserve"> </w:delText>
        </w:r>
        <w:r w:rsidR="00B87DB8" w:rsidRPr="00DA4064">
          <w:rPr>
            <w:lang w:val="fr-FR"/>
          </w:rPr>
          <w:delText xml:space="preserve">nous a </w:delText>
        </w:r>
        <w:r w:rsidR="00961511" w:rsidRPr="00DA4064">
          <w:rPr>
            <w:lang w:val="fr-FR"/>
          </w:rPr>
          <w:delText>fourni</w:delText>
        </w:r>
        <w:r w:rsidR="005062D5" w:rsidRPr="00DA4064">
          <w:rPr>
            <w:lang w:val="fr-FR"/>
          </w:rPr>
          <w:delText xml:space="preserve"> u</w:delText>
        </w:r>
        <w:r w:rsidR="004E794D" w:rsidRPr="00DA4064">
          <w:rPr>
            <w:lang w:val="fr-FR"/>
          </w:rPr>
          <w:delText>n</w:delText>
        </w:r>
        <w:r w:rsidR="005062D5" w:rsidRPr="00DA4064">
          <w:rPr>
            <w:lang w:val="fr-FR"/>
          </w:rPr>
          <w:delText xml:space="preserve"> système de </w:delText>
        </w:r>
        <w:r w:rsidR="00961511" w:rsidRPr="00DA4064">
          <w:rPr>
            <w:lang w:val="fr-FR"/>
          </w:rPr>
          <w:delText>gestion de requête</w:delText>
        </w:r>
        <w:r w:rsidR="00947282" w:rsidRPr="00DA4064">
          <w:rPr>
            <w:lang w:val="fr-FR"/>
          </w:rPr>
          <w:delText>s</w:delText>
        </w:r>
        <w:r w:rsidR="005062D5" w:rsidRPr="00DA4064">
          <w:rPr>
            <w:lang w:val="fr-FR"/>
          </w:rPr>
          <w:delText xml:space="preserve"> </w:delText>
        </w:r>
        <w:r w:rsidR="00961511" w:rsidRPr="00DA4064">
          <w:rPr>
            <w:lang w:val="fr-FR"/>
          </w:rPr>
          <w:delText>très</w:delText>
        </w:r>
        <w:r w:rsidR="005062D5" w:rsidRPr="00DA4064">
          <w:rPr>
            <w:lang w:val="fr-FR"/>
          </w:rPr>
          <w:delText xml:space="preserve"> fin et dynamique. </w:delText>
        </w:r>
      </w:del>
    </w:p>
    <w:p w:rsidR="000232C6" w:rsidRPr="00DA4064" w:rsidRDefault="000232C6" w:rsidP="000232C6">
      <w:pPr>
        <w:pStyle w:val="SIGPLANSubsectionheading"/>
        <w:rPr>
          <w:del w:id="353" w:author="Dalel Gharsalli" w:date="2015-02-28T18:44:00Z"/>
          <w:lang w:val="fr-FR"/>
        </w:rPr>
      </w:pPr>
      <w:del w:id="354" w:author="Dalel Gharsalli" w:date="2015-02-28T18:44:00Z">
        <w:r w:rsidRPr="00DA4064">
          <w:rPr>
            <w:lang w:val="fr-FR"/>
          </w:rPr>
          <w:delText>Test des Web Services coté Client:</w:delText>
        </w:r>
      </w:del>
    </w:p>
    <w:p w:rsidR="000232C6" w:rsidRPr="00DA4064" w:rsidRDefault="00BA7030" w:rsidP="00961511">
      <w:pPr>
        <w:pStyle w:val="SIGPLANParagraphSubparagraphheading"/>
        <w:rPr>
          <w:del w:id="355" w:author="Dalel Gharsalli" w:date="2015-02-28T18:44:00Z"/>
          <w:lang w:val="fr-FR"/>
        </w:rPr>
      </w:pPr>
      <w:del w:id="356" w:author="Dalel Gharsalli" w:date="2015-02-28T18:44:00Z">
        <w:r w:rsidRPr="00DA4064">
          <w:rPr>
            <w:lang w:val="fr-FR"/>
          </w:rPr>
          <w:delText xml:space="preserve">Il existe plusieurs </w:delText>
        </w:r>
        <w:r w:rsidR="00961511" w:rsidRPr="00DA4064">
          <w:rPr>
            <w:lang w:val="fr-FR"/>
          </w:rPr>
          <w:delText>débuggeur</w:delText>
        </w:r>
        <w:r w:rsidR="00947282" w:rsidRPr="00DA4064">
          <w:rPr>
            <w:lang w:val="fr-FR"/>
          </w:rPr>
          <w:delText>s</w:delText>
        </w:r>
        <w:r w:rsidR="00FD55B5" w:rsidRPr="00DA4064">
          <w:rPr>
            <w:lang w:val="fr-FR"/>
          </w:rPr>
          <w:delText xml:space="preserve"> pour les web service REST</w:delText>
        </w:r>
        <w:r w:rsidR="00C23818" w:rsidRPr="00DA4064">
          <w:rPr>
            <w:lang w:val="fr-FR"/>
          </w:rPr>
          <w:delText xml:space="preserve">, </w:delText>
        </w:r>
        <w:r w:rsidRPr="00DA4064">
          <w:rPr>
            <w:lang w:val="fr-FR"/>
          </w:rPr>
          <w:delText xml:space="preserve">dans notre cas </w:delText>
        </w:r>
        <w:r w:rsidR="00675966" w:rsidRPr="00DA4064">
          <w:rPr>
            <w:lang w:val="fr-FR"/>
          </w:rPr>
          <w:delText xml:space="preserve">on s’est </w:delText>
        </w:r>
        <w:r w:rsidR="00A01F82" w:rsidRPr="00DA4064">
          <w:rPr>
            <w:lang w:val="fr-FR"/>
          </w:rPr>
          <w:delText>appuy</w:delText>
        </w:r>
        <w:r w:rsidR="00C04689" w:rsidRPr="00DA4064">
          <w:rPr>
            <w:lang w:val="fr-FR"/>
          </w:rPr>
          <w:delText xml:space="preserve">é </w:delText>
        </w:r>
        <w:r w:rsidR="00675966" w:rsidRPr="00DA4064">
          <w:rPr>
            <w:lang w:val="fr-FR"/>
          </w:rPr>
          <w:delText>sur</w:delText>
        </w:r>
        <w:r w:rsidR="00C23818" w:rsidRPr="00DA4064">
          <w:rPr>
            <w:lang w:val="fr-FR"/>
          </w:rPr>
          <w:delText xml:space="preserve"> RESTEASY et REST</w:delText>
        </w:r>
        <w:r w:rsidR="00961511" w:rsidRPr="00DA4064">
          <w:rPr>
            <w:lang w:val="fr-FR"/>
          </w:rPr>
          <w:delText>CLIENT</w:delText>
        </w:r>
        <w:r w:rsidR="00A01F82" w:rsidRPr="00DA4064">
          <w:rPr>
            <w:lang w:val="fr-FR"/>
          </w:rPr>
          <w:delText xml:space="preserve"> [7]</w:delText>
        </w:r>
        <w:r w:rsidRPr="00DA4064">
          <w:rPr>
            <w:lang w:val="fr-FR"/>
          </w:rPr>
          <w:delText xml:space="preserve"> pour une </w:delText>
        </w:r>
        <w:r w:rsidR="00961511" w:rsidRPr="00DA4064">
          <w:rPr>
            <w:lang w:val="fr-FR"/>
          </w:rPr>
          <w:delText>vérification</w:delText>
        </w:r>
        <w:r w:rsidRPr="00DA4064">
          <w:rPr>
            <w:lang w:val="fr-FR"/>
          </w:rPr>
          <w:delText xml:space="preserve"> plus automatique</w:delText>
        </w:r>
      </w:del>
      <w:r w:rsidRPr="00DA4064">
        <w:rPr>
          <w:lang w:val="fr-FR"/>
        </w:rPr>
        <w:t xml:space="preserve"> du </w:t>
      </w:r>
      <w:ins w:id="357" w:author="Dalel Gharsalli" w:date="2015-02-28T18:44:00Z">
        <w:r w:rsidR="00CC66C6" w:rsidRPr="00DA4064">
          <w:rPr>
            <w:lang w:val="fr-FR"/>
          </w:rPr>
          <w:t xml:space="preserve">deuxième jalon, liés au </w:t>
        </w:r>
      </w:ins>
      <w:del w:id="358" w:author="Dalel Gharsalli" w:date="2015-02-28T18:44:00Z">
        <w:r w:rsidRPr="00DA4064">
          <w:rPr>
            <w:lang w:val="fr-FR"/>
          </w:rPr>
          <w:delText xml:space="preserve">bon </w:delText>
        </w:r>
        <w:r w:rsidR="00961511" w:rsidRPr="00DA4064">
          <w:rPr>
            <w:lang w:val="fr-FR"/>
          </w:rPr>
          <w:delText>fonctionnement</w:delText>
        </w:r>
        <w:r w:rsidRPr="00DA4064">
          <w:rPr>
            <w:lang w:val="fr-FR"/>
          </w:rPr>
          <w:delText xml:space="preserve"> de la partie cliente.et le but exact étant de pouvoir s’assurer de l’</w:delText>
        </w:r>
        <w:r w:rsidR="00961511" w:rsidRPr="00DA4064">
          <w:rPr>
            <w:lang w:val="fr-FR"/>
          </w:rPr>
          <w:delText>interaction</w:delText>
        </w:r>
        <w:r w:rsidRPr="00DA4064">
          <w:rPr>
            <w:lang w:val="fr-FR"/>
          </w:rPr>
          <w:delText xml:space="preserve"> </w:delText>
        </w:r>
        <w:r w:rsidR="00675966" w:rsidRPr="00DA4064">
          <w:rPr>
            <w:lang w:val="fr-FR"/>
          </w:rPr>
          <w:delText>et</w:delText>
        </w:r>
        <w:r w:rsidR="00A01F82" w:rsidRPr="00DA4064">
          <w:rPr>
            <w:lang w:val="fr-FR"/>
          </w:rPr>
          <w:delText xml:space="preserve"> de</w:delText>
        </w:r>
        <w:r w:rsidR="00675966" w:rsidRPr="00DA4064">
          <w:rPr>
            <w:lang w:val="fr-FR"/>
          </w:rPr>
          <w:delText xml:space="preserve"> l’échange des données </w:delText>
        </w:r>
        <w:r w:rsidR="00961511" w:rsidRPr="00DA4064">
          <w:rPr>
            <w:lang w:val="fr-FR"/>
          </w:rPr>
          <w:delText>client-</w:delText>
        </w:r>
        <w:r w:rsidR="004A5444" w:rsidRPr="00DA4064">
          <w:rPr>
            <w:lang w:val="fr-FR"/>
          </w:rPr>
          <w:delText>serveur.</w:delText>
        </w:r>
      </w:del>
    </w:p>
    <w:p w:rsidR="000232C6" w:rsidRPr="00DA4064" w:rsidRDefault="000232C6" w:rsidP="000232C6">
      <w:pPr>
        <w:pStyle w:val="SIGPLANSubsectionheading"/>
        <w:rPr>
          <w:del w:id="359" w:author="Dalel Gharsalli" w:date="2015-02-28T18:44:00Z"/>
          <w:lang w:val="fr-FR"/>
        </w:rPr>
      </w:pPr>
      <w:del w:id="360" w:author="Dalel Gharsalli" w:date="2015-02-28T18:44:00Z">
        <w:r w:rsidRPr="00DA4064">
          <w:rPr>
            <w:lang w:val="fr-FR"/>
          </w:rPr>
          <w:delText>Consommation des Web Services par l’application Android:</w:delText>
        </w:r>
      </w:del>
    </w:p>
    <w:p w:rsidR="001B38D9" w:rsidRPr="00DA4064" w:rsidRDefault="00675966" w:rsidP="00C23818">
      <w:pPr>
        <w:pStyle w:val="SIGPLANParagraph1"/>
        <w:rPr>
          <w:del w:id="361" w:author="Dalel Gharsalli" w:date="2015-02-28T18:44:00Z"/>
          <w:lang w:val="fr-FR"/>
        </w:rPr>
      </w:pPr>
      <w:del w:id="362" w:author="Dalel Gharsalli" w:date="2015-02-28T18:44:00Z">
        <w:r w:rsidRPr="00DA4064">
          <w:rPr>
            <w:lang w:val="fr-FR"/>
          </w:rPr>
          <w:delText xml:space="preserve">Cette partie consiste à garder la logique </w:delText>
        </w:r>
        <w:r w:rsidR="00961511" w:rsidRPr="00DA4064">
          <w:rPr>
            <w:lang w:val="fr-FR"/>
          </w:rPr>
          <w:delText>métier</w:delText>
        </w:r>
        <w:r w:rsidRPr="00DA4064">
          <w:rPr>
            <w:lang w:val="fr-FR"/>
          </w:rPr>
          <w:delText xml:space="preserve"> coté serveur et que chaque client mobile Android fasse des appels quand il a besoin d’une </w:delText>
        </w:r>
        <w:r w:rsidR="00961511" w:rsidRPr="00DA4064">
          <w:rPr>
            <w:lang w:val="fr-FR"/>
          </w:rPr>
          <w:delText>ressource</w:delText>
        </w:r>
        <w:r w:rsidRPr="00DA4064">
          <w:rPr>
            <w:lang w:val="fr-FR"/>
          </w:rPr>
          <w:delText xml:space="preserve"> spécifique à consommer</w:delText>
        </w:r>
        <w:r w:rsidR="00FD55B5" w:rsidRPr="00DA4064">
          <w:rPr>
            <w:lang w:val="fr-FR"/>
          </w:rPr>
          <w:delText xml:space="preserve"> ,et c’est à ce </w:delText>
        </w:r>
        <w:r w:rsidR="00961511" w:rsidRPr="00DA4064">
          <w:rPr>
            <w:lang w:val="fr-FR"/>
          </w:rPr>
          <w:delText>niveau-là</w:delText>
        </w:r>
        <w:r w:rsidR="00947282" w:rsidRPr="00DA4064">
          <w:rPr>
            <w:lang w:val="fr-FR"/>
          </w:rPr>
          <w:delText xml:space="preserve"> que notre</w:delText>
        </w:r>
        <w:r w:rsidR="00FD55B5" w:rsidRPr="00DA4064">
          <w:rPr>
            <w:lang w:val="fr-FR"/>
          </w:rPr>
          <w:delText xml:space="preserve"> web service REST </w:delText>
        </w:r>
        <w:r w:rsidR="00947282" w:rsidRPr="00DA4064">
          <w:rPr>
            <w:lang w:val="fr-FR"/>
          </w:rPr>
          <w:delText>se révèle</w:delText>
        </w:r>
        <w:r w:rsidR="00FD55B5" w:rsidRPr="00DA4064">
          <w:rPr>
            <w:lang w:val="fr-FR"/>
          </w:rPr>
          <w:delText xml:space="preserve"> </w:delText>
        </w:r>
        <w:r w:rsidR="00961511" w:rsidRPr="00DA4064">
          <w:rPr>
            <w:lang w:val="fr-FR"/>
          </w:rPr>
          <w:delText>vraiment</w:delText>
        </w:r>
        <w:r w:rsidR="00BC6ECD" w:rsidRPr="00DA4064">
          <w:rPr>
            <w:lang w:val="fr-FR"/>
          </w:rPr>
          <w:delText xml:space="preserve"> </w:delText>
        </w:r>
        <w:r w:rsidR="00FD55B5" w:rsidRPr="00DA4064">
          <w:rPr>
            <w:lang w:val="fr-FR"/>
          </w:rPr>
          <w:delText xml:space="preserve">comme </w:delText>
        </w:r>
        <w:r w:rsidR="00BC6ECD" w:rsidRPr="00DA4064">
          <w:rPr>
            <w:lang w:val="fr-FR"/>
          </w:rPr>
          <w:delText>une bonne alternative; pas besoin</w:delText>
        </w:r>
        <w:r w:rsidR="00FD55B5" w:rsidRPr="00DA4064">
          <w:rPr>
            <w:lang w:val="fr-FR"/>
          </w:rPr>
          <w:delText xml:space="preserve"> d’une </w:delText>
        </w:r>
        <w:r w:rsidR="00961511" w:rsidRPr="00DA4064">
          <w:rPr>
            <w:lang w:val="fr-FR"/>
          </w:rPr>
          <w:delText>implémentation</w:delText>
        </w:r>
        <w:r w:rsidR="00FD55B5" w:rsidRPr="00DA4064">
          <w:rPr>
            <w:lang w:val="fr-FR"/>
          </w:rPr>
          <w:delText xml:space="preserve"> par langa</w:delText>
        </w:r>
        <w:r w:rsidR="00BC6ECD" w:rsidRPr="00DA4064">
          <w:rPr>
            <w:lang w:val="fr-FR"/>
          </w:rPr>
          <w:delText>ge tout</w:delText>
        </w:r>
        <w:r w:rsidR="00FD55B5" w:rsidRPr="00DA4064">
          <w:rPr>
            <w:lang w:val="fr-FR"/>
          </w:rPr>
          <w:delText xml:space="preserve"> est unifié ,les clients utilise</w:delText>
        </w:r>
        <w:r w:rsidR="00BC6ECD" w:rsidRPr="00DA4064">
          <w:rPr>
            <w:lang w:val="fr-FR"/>
          </w:rPr>
          <w:delText>nt</w:delText>
        </w:r>
        <w:r w:rsidR="00FD55B5" w:rsidRPr="00DA4064">
          <w:rPr>
            <w:lang w:val="fr-FR"/>
          </w:rPr>
          <w:delText xml:space="preserve"> le </w:delText>
        </w:r>
        <w:r w:rsidR="00961511" w:rsidRPr="00DA4064">
          <w:rPr>
            <w:lang w:val="fr-FR"/>
          </w:rPr>
          <w:delText>protocole HTTP</w:delText>
        </w:r>
        <w:r w:rsidR="00FD55B5" w:rsidRPr="00DA4064">
          <w:rPr>
            <w:lang w:val="fr-FR"/>
          </w:rPr>
          <w:delText xml:space="preserve"> comme protocole de communication et de transfert et </w:delText>
        </w:r>
        <w:r w:rsidR="00961511" w:rsidRPr="00DA4064">
          <w:rPr>
            <w:lang w:val="fr-FR"/>
          </w:rPr>
          <w:delText>le JSON</w:delText>
        </w:r>
        <w:r w:rsidR="00BC6ECD" w:rsidRPr="00DA4064">
          <w:rPr>
            <w:lang w:val="fr-FR"/>
          </w:rPr>
          <w:delText xml:space="preserve"> comme format de données pour assurer pour le moment :</w:delText>
        </w:r>
      </w:del>
    </w:p>
    <w:p w:rsidR="000232C6" w:rsidRPr="00DA4064" w:rsidRDefault="00BC6ECD" w:rsidP="00C23818">
      <w:pPr>
        <w:pStyle w:val="SIGPLANParagraph1"/>
        <w:numPr>
          <w:ilvl w:val="0"/>
          <w:numId w:val="21"/>
        </w:numPr>
        <w:spacing w:before="60"/>
        <w:rPr>
          <w:del w:id="363" w:author="Dalel Gharsalli" w:date="2015-02-28T18:44:00Z"/>
          <w:lang w:val="fr-FR"/>
        </w:rPr>
      </w:pPr>
      <w:del w:id="364" w:author="Dalel Gharsalli" w:date="2015-02-28T18:44:00Z">
        <w:r w:rsidRPr="00DA4064">
          <w:rPr>
            <w:lang w:val="fr-FR"/>
          </w:rPr>
          <w:delText xml:space="preserve">La </w:delText>
        </w:r>
        <w:r w:rsidR="00FD55B5" w:rsidRPr="00DA4064">
          <w:rPr>
            <w:lang w:val="fr-FR"/>
          </w:rPr>
          <w:delText xml:space="preserve">gestion </w:delText>
        </w:r>
        <w:r w:rsidR="00A01F82" w:rsidRPr="00DA4064">
          <w:rPr>
            <w:lang w:val="fr-FR"/>
          </w:rPr>
          <w:delText xml:space="preserve">des </w:delText>
        </w:r>
        <w:r w:rsidR="00961511" w:rsidRPr="00DA4064">
          <w:rPr>
            <w:lang w:val="fr-FR"/>
          </w:rPr>
          <w:delText>utilisateur</w:delText>
        </w:r>
        <w:r w:rsidR="00A01F82" w:rsidRPr="00DA4064">
          <w:rPr>
            <w:lang w:val="fr-FR"/>
          </w:rPr>
          <w:delText>s</w:delText>
        </w:r>
        <w:r w:rsidR="00961511" w:rsidRPr="00DA4064">
          <w:rPr>
            <w:lang w:val="fr-FR"/>
          </w:rPr>
          <w:delText xml:space="preserve"> (</w:delText>
        </w:r>
        <w:r w:rsidR="00FD55B5" w:rsidRPr="00DA4064">
          <w:rPr>
            <w:lang w:val="fr-FR"/>
          </w:rPr>
          <w:delText>ajout,</w:delText>
        </w:r>
        <w:r w:rsidR="00961511" w:rsidRPr="00DA4064">
          <w:rPr>
            <w:lang w:val="fr-FR"/>
          </w:rPr>
          <w:delText xml:space="preserve"> suppression, modification</w:delText>
        </w:r>
        <w:r w:rsidR="00FD55B5" w:rsidRPr="00DA4064">
          <w:rPr>
            <w:lang w:val="fr-FR"/>
          </w:rPr>
          <w:delText>…</w:delText>
        </w:r>
        <w:r w:rsidR="00961511" w:rsidRPr="00DA4064">
          <w:rPr>
            <w:lang w:val="fr-FR"/>
          </w:rPr>
          <w:delText>etc.</w:delText>
        </w:r>
        <w:r w:rsidR="00FD55B5" w:rsidRPr="00DA4064">
          <w:rPr>
            <w:lang w:val="fr-FR"/>
          </w:rPr>
          <w:delText>)</w:delText>
        </w:r>
        <w:r w:rsidR="00961511" w:rsidRPr="00DA4064">
          <w:rPr>
            <w:lang w:val="fr-FR"/>
          </w:rPr>
          <w:delText>.</w:delText>
        </w:r>
      </w:del>
    </w:p>
    <w:p w:rsidR="00961511" w:rsidRPr="00DA4064" w:rsidRDefault="00BC6ECD" w:rsidP="001B38D9">
      <w:pPr>
        <w:pStyle w:val="SIGPLANParagraph"/>
        <w:numPr>
          <w:ilvl w:val="0"/>
          <w:numId w:val="21"/>
        </w:numPr>
        <w:rPr>
          <w:del w:id="365" w:author="Dalel Gharsalli" w:date="2015-02-28T18:44:00Z"/>
          <w:lang w:val="fr-FR"/>
        </w:rPr>
      </w:pPr>
      <w:del w:id="366" w:author="Dalel Gharsalli" w:date="2015-02-28T18:44:00Z">
        <w:r w:rsidRPr="00DA4064">
          <w:rPr>
            <w:lang w:val="fr-FR"/>
          </w:rPr>
          <w:delText xml:space="preserve">La </w:delText>
        </w:r>
        <w:r w:rsidR="00FD55B5" w:rsidRPr="00DA4064">
          <w:rPr>
            <w:lang w:val="fr-FR"/>
          </w:rPr>
          <w:delText xml:space="preserve">gestion </w:delText>
        </w:r>
        <w:r w:rsidR="00A01F82" w:rsidRPr="00DA4064">
          <w:rPr>
            <w:lang w:val="fr-FR"/>
          </w:rPr>
          <w:delText xml:space="preserve">des </w:delText>
        </w:r>
        <w:r w:rsidR="00961511" w:rsidRPr="00DA4064">
          <w:rPr>
            <w:lang w:val="fr-FR"/>
          </w:rPr>
          <w:delText>objectif</w:delText>
        </w:r>
        <w:r w:rsidR="00A01F82" w:rsidRPr="00DA4064">
          <w:rPr>
            <w:lang w:val="fr-FR"/>
          </w:rPr>
          <w:delText>s</w:delText>
        </w:r>
        <w:r w:rsidR="00961511" w:rsidRPr="00DA4064">
          <w:rPr>
            <w:lang w:val="fr-FR"/>
          </w:rPr>
          <w:delText xml:space="preserve"> (</w:delText>
        </w:r>
        <w:r w:rsidR="00FD55B5" w:rsidRPr="00DA4064">
          <w:rPr>
            <w:lang w:val="fr-FR"/>
          </w:rPr>
          <w:delText>affichage,</w:delText>
        </w:r>
        <w:r w:rsidR="00961511" w:rsidRPr="00DA4064">
          <w:rPr>
            <w:lang w:val="fr-FR"/>
          </w:rPr>
          <w:delText xml:space="preserve"> </w:delText>
        </w:r>
        <w:r w:rsidR="00FD55B5" w:rsidRPr="00DA4064">
          <w:rPr>
            <w:lang w:val="fr-FR"/>
          </w:rPr>
          <w:delText>recherch</w:delText>
        </w:r>
        <w:r w:rsidRPr="00DA4064">
          <w:rPr>
            <w:lang w:val="fr-FR"/>
          </w:rPr>
          <w:delText>e</w:delText>
        </w:r>
        <w:r w:rsidR="00FD55B5" w:rsidRPr="00DA4064">
          <w:rPr>
            <w:lang w:val="fr-FR"/>
          </w:rPr>
          <w:delText>…</w:delText>
        </w:r>
        <w:r w:rsidR="00961511" w:rsidRPr="00DA4064">
          <w:rPr>
            <w:lang w:val="fr-FR"/>
          </w:rPr>
          <w:delText>etc.</w:delText>
        </w:r>
        <w:r w:rsidR="00FD55B5" w:rsidRPr="00DA4064">
          <w:rPr>
            <w:lang w:val="fr-FR"/>
          </w:rPr>
          <w:delText>)</w:delText>
        </w:r>
        <w:r w:rsidR="00961511" w:rsidRPr="00DA4064">
          <w:rPr>
            <w:lang w:val="fr-FR"/>
          </w:rPr>
          <w:delText>.</w:delText>
        </w:r>
      </w:del>
    </w:p>
    <w:p w:rsidR="00A01F82" w:rsidRPr="00DA4064" w:rsidRDefault="00A01F82" w:rsidP="001B38D9">
      <w:pPr>
        <w:pStyle w:val="SIGPLANParagraph"/>
        <w:numPr>
          <w:ilvl w:val="0"/>
          <w:numId w:val="21"/>
        </w:numPr>
        <w:rPr>
          <w:del w:id="367" w:author="Dalel Gharsalli" w:date="2015-02-28T18:44:00Z"/>
          <w:lang w:val="fr-FR"/>
        </w:rPr>
      </w:pPr>
      <w:del w:id="368" w:author="Dalel Gharsalli" w:date="2015-02-28T18:44:00Z">
        <w:r w:rsidRPr="00DA4064">
          <w:rPr>
            <w:lang w:val="fr-FR"/>
          </w:rPr>
          <w:delText>La gestion des règles.</w:delText>
        </w:r>
      </w:del>
    </w:p>
    <w:p w:rsidR="00A22921" w:rsidRPr="00DA4064" w:rsidRDefault="000232C6" w:rsidP="000232C6">
      <w:pPr>
        <w:pStyle w:val="SIGPLANSectionheading"/>
        <w:rPr>
          <w:del w:id="369" w:author="Dalel Gharsalli" w:date="2015-02-28T18:44:00Z"/>
          <w:lang w:val="fr-FR"/>
        </w:rPr>
      </w:pPr>
      <w:del w:id="370" w:author="Dalel Gharsalli" w:date="2015-02-28T18:44:00Z">
        <w:r w:rsidRPr="00DA4064">
          <w:rPr>
            <w:lang w:val="fr-FR"/>
          </w:rPr>
          <w:delText>Les déviations par rapport au cahier des charges</w:delText>
        </w:r>
      </w:del>
    </w:p>
    <w:p w:rsidR="005677EB" w:rsidRPr="00DA4064" w:rsidRDefault="00BC6ECD" w:rsidP="00E83B3E">
      <w:pPr>
        <w:pStyle w:val="SIGPLANParagraph1"/>
        <w:spacing w:after="80"/>
        <w:rPr>
          <w:del w:id="371" w:author="Dalel Gharsalli" w:date="2015-02-28T18:44:00Z"/>
          <w:lang w:val="fr-FR"/>
        </w:rPr>
      </w:pPr>
      <w:del w:id="372" w:author="Dalel Gharsalli" w:date="2015-02-28T18:44:00Z">
        <w:r w:rsidRPr="00DA4064">
          <w:rPr>
            <w:lang w:val="fr-FR"/>
          </w:rPr>
          <w:delText xml:space="preserve">Le </w:delText>
        </w:r>
      </w:del>
      <w:r w:rsidRPr="00DA4064">
        <w:rPr>
          <w:lang w:val="fr-FR"/>
        </w:rPr>
        <w:t>retard d</w:t>
      </w:r>
      <w:r w:rsidR="00A01F82" w:rsidRPr="00DA4064">
        <w:rPr>
          <w:lang w:val="fr-FR"/>
        </w:rPr>
        <w:t xml:space="preserve">e </w:t>
      </w:r>
      <w:ins w:id="373" w:author="Dalel Gharsalli" w:date="2015-02-28T18:44:00Z">
        <w:r w:rsidR="00CC66C6" w:rsidRPr="00DA4064">
          <w:rPr>
            <w:lang w:val="fr-FR"/>
          </w:rPr>
          <w:t xml:space="preserve">la </w:t>
        </w:r>
      </w:ins>
      <w:r w:rsidR="00A01F82" w:rsidRPr="00DA4064">
        <w:rPr>
          <w:lang w:val="fr-FR"/>
        </w:rPr>
        <w:t>réception</w:t>
      </w:r>
      <w:r w:rsidRPr="00DA4064">
        <w:rPr>
          <w:lang w:val="fr-FR"/>
        </w:rPr>
        <w:t xml:space="preserve"> du </w:t>
      </w:r>
      <w:r w:rsidR="00961511" w:rsidRPr="00DA4064">
        <w:rPr>
          <w:lang w:val="fr-FR"/>
        </w:rPr>
        <w:t>matériel</w:t>
      </w:r>
      <w:r w:rsidRPr="00DA4064">
        <w:rPr>
          <w:lang w:val="fr-FR"/>
        </w:rPr>
        <w:t xml:space="preserve"> (une balance connectée WITHINGS,</w:t>
      </w:r>
      <w:r w:rsidR="00961511" w:rsidRPr="00DA4064">
        <w:rPr>
          <w:lang w:val="fr-FR"/>
        </w:rPr>
        <w:t xml:space="preserve"> </w:t>
      </w:r>
      <w:r w:rsidRPr="00DA4064">
        <w:rPr>
          <w:lang w:val="fr-FR"/>
        </w:rPr>
        <w:t>deux montres connectés MOTO360</w:t>
      </w:r>
      <w:r w:rsidR="00007856">
        <w:rPr>
          <w:lang w:val="fr-FR"/>
        </w:rPr>
        <w:t xml:space="preserve"> [13]</w:t>
      </w:r>
      <w:r w:rsidRPr="00DA4064">
        <w:rPr>
          <w:lang w:val="fr-FR"/>
        </w:rPr>
        <w:t xml:space="preserve">) </w:t>
      </w:r>
      <w:ins w:id="374" w:author="Dalel Gharsalli" w:date="2015-02-28T18:44:00Z">
        <w:r w:rsidR="00CC66C6" w:rsidRPr="00DA4064">
          <w:rPr>
            <w:lang w:val="fr-FR"/>
          </w:rPr>
          <w:t>ce qui a vraiment présenté</w:t>
        </w:r>
      </w:ins>
      <w:del w:id="375" w:author="Dalel Gharsalli" w:date="2015-02-28T18:44:00Z">
        <w:r w:rsidRPr="00DA4064">
          <w:rPr>
            <w:lang w:val="fr-FR"/>
          </w:rPr>
          <w:delText>jusqu’à cette semaine (Semaine 10) présente</w:delText>
        </w:r>
        <w:r w:rsidR="005677EB" w:rsidRPr="00DA4064">
          <w:rPr>
            <w:lang w:val="fr-FR"/>
          </w:rPr>
          <w:delText>ra</w:delText>
        </w:r>
      </w:del>
      <w:r w:rsidRPr="00DA4064">
        <w:rPr>
          <w:lang w:val="fr-FR"/>
        </w:rPr>
        <w:t xml:space="preserve"> un vrai souci </w:t>
      </w:r>
      <w:r w:rsidR="005677EB" w:rsidRPr="00DA4064">
        <w:rPr>
          <w:lang w:val="fr-FR"/>
        </w:rPr>
        <w:t xml:space="preserve">par rapport au module de </w:t>
      </w:r>
      <w:r w:rsidR="00961511" w:rsidRPr="00DA4064">
        <w:rPr>
          <w:lang w:val="fr-FR"/>
        </w:rPr>
        <w:t>récolte</w:t>
      </w:r>
      <w:r w:rsidR="005677EB" w:rsidRPr="00DA4064">
        <w:rPr>
          <w:lang w:val="fr-FR"/>
        </w:rPr>
        <w:t xml:space="preserve"> de données </w:t>
      </w:r>
      <w:r w:rsidR="009F37C3" w:rsidRPr="00DA4064">
        <w:rPr>
          <w:lang w:val="fr-FR"/>
        </w:rPr>
        <w:t xml:space="preserve">des </w:t>
      </w:r>
      <w:r w:rsidR="005677EB" w:rsidRPr="00DA4064">
        <w:rPr>
          <w:lang w:val="fr-FR"/>
        </w:rPr>
        <w:t>capteurs</w:t>
      </w:r>
      <w:ins w:id="376" w:author="Dalel Gharsalli" w:date="2015-02-28T18:44:00Z">
        <w:r w:rsidR="00CC66C6" w:rsidRPr="00DA4064">
          <w:rPr>
            <w:lang w:val="fr-FR"/>
          </w:rPr>
          <w:t>.</w:t>
        </w:r>
      </w:ins>
      <w:del w:id="377" w:author="Dalel Gharsalli" w:date="2015-02-28T18:44:00Z">
        <w:r w:rsidR="005677EB" w:rsidRPr="00DA4064">
          <w:rPr>
            <w:lang w:val="fr-FR"/>
          </w:rPr>
          <w:delText xml:space="preserve"> si </w:delText>
        </w:r>
        <w:r w:rsidR="00A01F82" w:rsidRPr="00DA4064">
          <w:rPr>
            <w:lang w:val="fr-FR"/>
          </w:rPr>
          <w:delText xml:space="preserve">ça </w:delText>
        </w:r>
        <w:r w:rsidR="00C34A07" w:rsidRPr="00DA4064">
          <w:rPr>
            <w:lang w:val="fr-FR"/>
          </w:rPr>
          <w:delText xml:space="preserve">s’étale </w:delText>
        </w:r>
        <w:r w:rsidR="00A01F82" w:rsidRPr="00DA4064">
          <w:rPr>
            <w:lang w:val="fr-FR"/>
          </w:rPr>
          <w:delText>encore</w:delText>
        </w:r>
        <w:r w:rsidR="005677EB" w:rsidRPr="00DA4064">
          <w:rPr>
            <w:lang w:val="fr-FR"/>
          </w:rPr>
          <w:delText xml:space="preserve"> trois semaines au plus tard.</w:delText>
        </w:r>
      </w:del>
    </w:p>
    <w:p w:rsidR="00A74112" w:rsidRPr="00DA4064" w:rsidRDefault="005677EB" w:rsidP="00E83B3E">
      <w:pPr>
        <w:pStyle w:val="SIGPLANParagraph"/>
        <w:spacing w:after="80"/>
        <w:ind w:firstLine="0"/>
        <w:rPr>
          <w:lang w:val="fr-FR"/>
        </w:rPr>
      </w:pPr>
      <w:del w:id="378" w:author="Dalel Gharsalli" w:date="2015-02-28T18:44:00Z">
        <w:r w:rsidRPr="00DA4064">
          <w:rPr>
            <w:lang w:val="fr-FR"/>
          </w:rPr>
          <w:delText xml:space="preserve">    </w:delText>
        </w:r>
      </w:del>
    </w:p>
    <w:p w:rsidR="00A74112" w:rsidRPr="00DA4064" w:rsidRDefault="00A74112" w:rsidP="00E83B3E">
      <w:pPr>
        <w:pStyle w:val="SIGPLANParagraph"/>
        <w:spacing w:after="100"/>
        <w:ind w:firstLine="0"/>
        <w:rPr>
          <w:lang w:val="fr-FR"/>
        </w:rPr>
      </w:pPr>
      <w:r w:rsidRPr="00DA4064">
        <w:rPr>
          <w:lang w:val="fr-FR"/>
        </w:rPr>
        <w:t xml:space="preserve">    </w:t>
      </w:r>
      <w:del w:id="379" w:author="Dalel Gharsalli" w:date="2015-02-28T18:44:00Z">
        <w:r w:rsidR="005677EB" w:rsidRPr="00DA4064">
          <w:rPr>
            <w:lang w:val="fr-FR"/>
          </w:rPr>
          <w:delText xml:space="preserve"> </w:delText>
        </w:r>
        <w:r w:rsidR="00947282" w:rsidRPr="00DA4064">
          <w:rPr>
            <w:lang w:val="fr-FR"/>
          </w:rPr>
          <w:delText xml:space="preserve">à cet instant </w:delText>
        </w:r>
        <w:r w:rsidR="005677EB" w:rsidRPr="00DA4064">
          <w:rPr>
            <w:lang w:val="fr-FR"/>
          </w:rPr>
          <w:delText>et</w:delText>
        </w:r>
      </w:del>
      <w:r w:rsidRPr="00DA4064">
        <w:rPr>
          <w:lang w:val="fr-FR"/>
        </w:rPr>
        <w:t>C</w:t>
      </w:r>
      <w:r w:rsidR="005677EB" w:rsidRPr="00DA4064">
        <w:rPr>
          <w:lang w:val="fr-FR"/>
        </w:rPr>
        <w:t xml:space="preserve">omme on a prévu ce genre de complication et de difficultés lors de la gestion des </w:t>
      </w:r>
      <w:r w:rsidR="00961511" w:rsidRPr="00DA4064">
        <w:rPr>
          <w:lang w:val="fr-FR"/>
        </w:rPr>
        <w:t>risques</w:t>
      </w:r>
      <w:r w:rsidR="005677EB" w:rsidRPr="00DA4064">
        <w:rPr>
          <w:lang w:val="fr-FR"/>
        </w:rPr>
        <w:t xml:space="preserve"> </w:t>
      </w:r>
      <w:ins w:id="380" w:author="Dalel Gharsalli" w:date="2015-02-28T18:44:00Z">
        <w:r w:rsidR="00CC66C6" w:rsidRPr="00DA4064">
          <w:rPr>
            <w:lang w:val="fr-FR"/>
          </w:rPr>
          <w:t>dans le Dow,</w:t>
        </w:r>
      </w:ins>
      <w:del w:id="381" w:author="Dalel Gharsalli" w:date="2015-02-28T18:44:00Z">
        <w:r w:rsidR="005677EB" w:rsidRPr="00DA4064">
          <w:rPr>
            <w:lang w:val="fr-FR"/>
          </w:rPr>
          <w:delText>de notre projet</w:delText>
        </w:r>
      </w:del>
      <w:r w:rsidR="005677EB" w:rsidRPr="00DA4064">
        <w:rPr>
          <w:lang w:val="fr-FR"/>
        </w:rPr>
        <w:t xml:space="preserve"> on a </w:t>
      </w:r>
      <w:r w:rsidR="00961511" w:rsidRPr="00DA4064">
        <w:rPr>
          <w:lang w:val="fr-FR"/>
        </w:rPr>
        <w:t>essayé</w:t>
      </w:r>
      <w:r w:rsidR="005677EB" w:rsidRPr="00DA4064">
        <w:rPr>
          <w:lang w:val="fr-FR"/>
        </w:rPr>
        <w:t xml:space="preserve"> d’anticiper sur les </w:t>
      </w:r>
      <w:r w:rsidR="00961511" w:rsidRPr="00DA4064">
        <w:rPr>
          <w:lang w:val="fr-FR"/>
        </w:rPr>
        <w:t>tâches</w:t>
      </w:r>
      <w:r w:rsidR="005677EB" w:rsidRPr="00DA4064">
        <w:rPr>
          <w:lang w:val="fr-FR"/>
        </w:rPr>
        <w:t xml:space="preserve"> à venir et d’assurer l’équilibre tout en avançant au niveau de l’implémentation de la partie </w:t>
      </w:r>
      <w:r w:rsidR="00FA540B" w:rsidRPr="00DA4064">
        <w:rPr>
          <w:lang w:val="fr-FR"/>
        </w:rPr>
        <w:t xml:space="preserve">applicative cliente et serveur de </w:t>
      </w:r>
      <w:r w:rsidR="00961511" w:rsidRPr="00DA4064">
        <w:rPr>
          <w:lang w:val="fr-FR"/>
        </w:rPr>
        <w:t>définition</w:t>
      </w:r>
      <w:r w:rsidR="00FA540B" w:rsidRPr="00DA4064">
        <w:rPr>
          <w:lang w:val="fr-FR"/>
        </w:rPr>
        <w:t xml:space="preserve"> des règles pour remédier au retard par rapport à la </w:t>
      </w:r>
      <w:r w:rsidR="00961511" w:rsidRPr="00DA4064">
        <w:rPr>
          <w:lang w:val="fr-FR"/>
        </w:rPr>
        <w:t>tâche</w:t>
      </w:r>
      <w:r w:rsidR="00FA540B" w:rsidRPr="00DA4064">
        <w:rPr>
          <w:lang w:val="fr-FR"/>
        </w:rPr>
        <w:t xml:space="preserve"> d’i</w:t>
      </w:r>
      <w:r w:rsidR="005677EB" w:rsidRPr="00DA4064">
        <w:rPr>
          <w:lang w:val="fr-FR"/>
        </w:rPr>
        <w:t>mplémentation</w:t>
      </w:r>
      <w:r w:rsidR="00FA540B" w:rsidRPr="00DA4064">
        <w:rPr>
          <w:lang w:val="fr-FR"/>
        </w:rPr>
        <w:t xml:space="preserve"> du module collecte des données</w:t>
      </w:r>
      <w:ins w:id="382" w:author="Dalel Gharsalli" w:date="2015-02-28T18:44:00Z">
        <w:r w:rsidR="00CC66C6" w:rsidRPr="00DA4064">
          <w:rPr>
            <w:lang w:val="fr-FR"/>
          </w:rPr>
          <w:t>. Donc c’était juste une permutation entre deux tâches</w:t>
        </w:r>
      </w:ins>
      <w:del w:id="383" w:author="Dalel Gharsalli" w:date="2015-02-28T18:44:00Z">
        <w:r w:rsidR="00FA540B" w:rsidRPr="00DA4064">
          <w:rPr>
            <w:lang w:val="fr-FR"/>
          </w:rPr>
          <w:delText xml:space="preserve"> prévu pour ce Jalon</w:delText>
        </w:r>
      </w:del>
      <w:r w:rsidR="00FA540B" w:rsidRPr="00DA4064">
        <w:rPr>
          <w:lang w:val="fr-FR"/>
        </w:rPr>
        <w:t>.</w:t>
      </w:r>
    </w:p>
    <w:p w:rsidR="00AE0F62" w:rsidRPr="00DA4064" w:rsidRDefault="00AE0F62" w:rsidP="005A5B94">
      <w:pPr>
        <w:pStyle w:val="SIGPLANParagraph1"/>
        <w:rPr>
          <w:lang w:val="fr-FR"/>
        </w:rPr>
      </w:pPr>
      <w:moveFromRangeStart w:id="384" w:author="Dalel Gharsalli" w:date="2015-02-28T18:44:00Z" w:name="move412912375"/>
    </w:p>
    <w:p w:rsidR="00AE0F62" w:rsidRPr="00DA4064" w:rsidRDefault="00AE0F62" w:rsidP="00AE0F62">
      <w:pPr>
        <w:pStyle w:val="SIGPLANSectionheading"/>
        <w:numPr>
          <w:ilvl w:val="0"/>
          <w:numId w:val="2"/>
        </w:numPr>
        <w:rPr>
          <w:del w:id="385" w:author="Dalel Gharsalli" w:date="2015-02-28T18:44:00Z"/>
          <w:lang w:val="fr-FR"/>
        </w:rPr>
      </w:pPr>
      <w:moveFrom w:id="386" w:author="Dalel Gharsalli" w:date="2015-02-28T18:44:00Z">
        <w:r w:rsidRPr="00DA4064">
          <w:rPr>
            <w:rFonts w:ascii="Arial" w:hAnsi="Arial" w:cs="Arial"/>
            <w:color w:val="222222"/>
            <w:sz w:val="20"/>
            <w:shd w:val="clear" w:color="auto" w:fill="FFFFFF"/>
            <w:lang w:val="fr-FR"/>
          </w:rPr>
          <w:t xml:space="preserve">Le </w:t>
        </w:r>
      </w:moveFrom>
      <w:moveFromRangeEnd w:id="384"/>
      <w:del w:id="387" w:author="Dalel Gharsalli" w:date="2015-02-28T18:44:00Z">
        <w:r w:rsidRPr="00DA4064">
          <w:rPr>
            <w:rFonts w:ascii="Arial" w:hAnsi="Arial" w:cs="Arial"/>
            <w:color w:val="222222"/>
            <w:sz w:val="20"/>
            <w:shd w:val="clear" w:color="auto" w:fill="FFFFFF"/>
            <w:lang w:val="fr-FR"/>
          </w:rPr>
          <w:delText>budget</w:delText>
        </w:r>
      </w:del>
    </w:p>
    <w:p w:rsidR="00AE0F62" w:rsidRPr="00DA4064" w:rsidRDefault="001B38D9" w:rsidP="00AE0F62">
      <w:pPr>
        <w:pStyle w:val="SIGPLANParagraph1"/>
        <w:rPr>
          <w:lang w:val="fr-FR"/>
        </w:rPr>
      </w:pPr>
      <w:del w:id="388" w:author="Dalel Gharsalli" w:date="2015-02-28T18:44:00Z">
        <w:r w:rsidRPr="00DA4064">
          <w:rPr>
            <w:lang w:val="fr-FR"/>
          </w:rPr>
          <w:delText>Ci-dessous</w:delText>
        </w:r>
        <w:r w:rsidR="00FA540B" w:rsidRPr="00DA4064">
          <w:rPr>
            <w:lang w:val="fr-FR"/>
          </w:rPr>
          <w:delText xml:space="preserve"> est la </w:delText>
        </w:r>
        <w:r w:rsidRPr="00DA4064">
          <w:rPr>
            <w:lang w:val="fr-FR"/>
          </w:rPr>
          <w:delText>répartition</w:delText>
        </w:r>
        <w:r w:rsidR="00FA540B" w:rsidRPr="00DA4064">
          <w:rPr>
            <w:lang w:val="fr-FR"/>
          </w:rPr>
          <w:delText xml:space="preserve"> globale du budget horaire pour chaque </w:delText>
        </w:r>
        <w:r w:rsidRPr="00DA4064">
          <w:rPr>
            <w:lang w:val="fr-FR"/>
          </w:rPr>
          <w:delText>membre</w:delText>
        </w:r>
        <w:r w:rsidR="00FA540B" w:rsidRPr="00DA4064">
          <w:rPr>
            <w:lang w:val="fr-FR"/>
          </w:rPr>
          <w:delText xml:space="preserve"> de l’équipe qui concerne </w:delText>
        </w:r>
        <w:r w:rsidR="00DC1B2E" w:rsidRPr="00DA4064">
          <w:rPr>
            <w:lang w:val="fr-FR"/>
          </w:rPr>
          <w:delText xml:space="preserve">les taches réalisées dans </w:delText>
        </w:r>
        <w:r w:rsidR="00FA540B" w:rsidRPr="00DA4064">
          <w:rPr>
            <w:lang w:val="fr-FR"/>
          </w:rPr>
          <w:delText xml:space="preserve">ce </w:delText>
        </w:r>
        <w:r w:rsidRPr="00DA4064">
          <w:rPr>
            <w:lang w:val="fr-FR"/>
          </w:rPr>
          <w:delText>Jalon, à</w:delText>
        </w:r>
        <w:r w:rsidR="00DC1B2E" w:rsidRPr="00DA4064">
          <w:rPr>
            <w:lang w:val="fr-FR"/>
          </w:rPr>
          <w:delText xml:space="preserve"> l’exception de la première </w:delText>
        </w:r>
        <w:r w:rsidRPr="00DA4064">
          <w:rPr>
            <w:lang w:val="fr-FR"/>
          </w:rPr>
          <w:delText>tâche</w:delText>
        </w:r>
        <w:r w:rsidR="00DC1B2E" w:rsidRPr="00DA4064">
          <w:rPr>
            <w:lang w:val="fr-FR"/>
          </w:rPr>
          <w:delText xml:space="preserve"> dont on a </w:delText>
        </w:r>
        <w:r w:rsidRPr="00DA4064">
          <w:rPr>
            <w:lang w:val="fr-FR"/>
          </w:rPr>
          <w:delText>déjà</w:delText>
        </w:r>
        <w:r w:rsidR="00DC1B2E" w:rsidRPr="00DA4064">
          <w:rPr>
            <w:lang w:val="fr-FR"/>
          </w:rPr>
          <w:delText xml:space="preserve"> parlé dans la partie des </w:delText>
        </w:r>
        <w:r w:rsidRPr="00DA4064">
          <w:rPr>
            <w:lang w:val="fr-FR"/>
          </w:rPr>
          <w:delText>déviations</w:delText>
        </w:r>
        <w:r w:rsidR="00DC1B2E" w:rsidRPr="00DA4064">
          <w:rPr>
            <w:lang w:val="fr-FR"/>
          </w:rPr>
          <w:delText xml:space="preserve"> par rapport au Dow</w:delText>
        </w:r>
      </w:del>
      <w:moveFromRangeStart w:id="389" w:author="Dalel Gharsalli" w:date="2015-02-28T18:44:00Z" w:name="move412912376"/>
      <w:moveFrom w:id="390" w:author="Dalel Gharsalli" w:date="2015-02-28T18:44:00Z">
        <w:r w:rsidR="00DC1B2E" w:rsidRPr="00DA4064">
          <w:rPr>
            <w:lang w:val="fr-FR"/>
          </w:rPr>
          <w:t>.</w:t>
        </w:r>
      </w:moveFrom>
    </w:p>
    <w:p w:rsidR="00E034B4" w:rsidRPr="00DA4064" w:rsidRDefault="007D6C9E" w:rsidP="00E034B4">
      <w:pPr>
        <w:pStyle w:val="SIGPLANParagraph"/>
        <w:ind w:firstLine="0"/>
        <w:rPr>
          <w:lang w:val="fr-FR"/>
        </w:rPr>
      </w:pPr>
      <w:moveFrom w:id="391" w:author="Dalel Gharsalli" w:date="2015-02-28T18:44:00Z">
        <w:r w:rsidRPr="00DA4064">
          <w:rPr>
            <w:noProof/>
            <w:lang w:val="fr-FR" w:eastAsia="fr-FR"/>
          </w:rPr>
          <mc:AlternateContent>
            <mc:Choice Requires="wps">
              <w:drawing>
                <wp:anchor distT="254000" distB="254000" distL="114300" distR="114300" simplePos="0" relativeHeight="251658240" behindDoc="0" locked="0" layoutInCell="1" allowOverlap="1">
                  <wp:simplePos x="0" y="0"/>
                  <wp:positionH relativeFrom="column">
                    <wp:align>left</wp:align>
                  </wp:positionH>
                  <wp:positionV relativeFrom="margin">
                    <wp:align>bottom</wp:align>
                  </wp:positionV>
                  <wp:extent cx="635" cy="0"/>
                  <wp:effectExtent l="0" t="0" r="0" b="3175"/>
                  <wp:wrapTopAndBottom/>
                  <wp:docPr id="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 cy="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095D" w:rsidRPr="002A512E" w:rsidRDefault="00C9095D" w:rsidP="00E034B4">
                              <w:pPr>
                                <w:pStyle w:val="SIGPLANBasic"/>
                                <w:spacing w:line="240" w:lineRule="auto"/>
                                <w:rPr>
                                  <w:del w:id="392" w:author="Dalel Gharsalli" w:date="2015-02-28T18:44:00Z"/>
                                  <w:vanish/>
                                  <w:sz w:val="2"/>
                                  <w:szCs w:val="2"/>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0;margin-top:0;width:.05pt;height:0;z-index:251658240;visibility:visible;mso-wrap-style:none;mso-width-percent:0;mso-height-percent:0;mso-wrap-distance-left:9pt;mso-wrap-distance-top:20pt;mso-wrap-distance-right:9pt;mso-wrap-distance-bottom:20pt;mso-position-horizontal:left;mso-position-horizontal-relative:text;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" stroked="f">
                  <v:textbox style="mso-fit-shape-to-text:t" inset="0,0,0,0">
                    <w:txbxContent>
                      <w:p w:rsidR="00C9095D" w:rsidRPr="002A512E" w:rsidRDefault="00C9095D" w:rsidP="00E034B4">
                        <w:pPr>
                          <w:pStyle w:val="SIGPLANBasic"/>
                          <w:spacing w:line="240" w:lineRule="auto"/>
                          <w:rPr>
                            <w:del w:id="393" w:author="Dalel Gharsalli" w:date="2015-02-28T18:44:00Z"/>
                            <w:vanish/>
                            <w:sz w:val="2"/>
                            <w:szCs w:val="2"/>
                          </w:rPr>
                        </w:pPr>
                      </w:p>
                    </w:txbxContent>
                  </v:textbox>
                  <w10:wrap type="topAndBottom" anchory="margin"/>
                </v:shape>
              </w:pict>
            </mc:Fallback>
          </mc:AlternateContent>
        </w:r>
      </w:moveFrom>
    </w:p>
    <w:p w:rsidR="00C9095D" w:rsidRPr="00C9095D" w:rsidRDefault="00C9095D" w:rsidP="00C9095D">
      <w:pPr>
        <w:pStyle w:val="SIGPLANSectionheading"/>
        <w:numPr>
          <w:ilvl w:val="0"/>
          <w:numId w:val="0"/>
        </w:numPr>
        <w:spacing w:before="0" w:after="120"/>
        <w:rPr>
          <w:lang w:val="fr-FR"/>
        </w:rPr>
      </w:pPr>
      <w:bookmarkStart w:id="394" w:name="_Ref197225642"/>
      <w:moveFromRangeEnd w:id="389"/>
    </w:p>
    <w:p w:rsidR="00C9095D" w:rsidRDefault="00C9095D" w:rsidP="00C9095D">
      <w:pPr>
        <w:pStyle w:val="SIGPLANSectionheading"/>
        <w:numPr>
          <w:ilvl w:val="0"/>
          <w:numId w:val="0"/>
        </w:numPr>
        <w:spacing w:before="0" w:after="120"/>
        <w:rPr>
          <w:lang w:val="fr-FR"/>
        </w:rPr>
      </w:pPr>
    </w:p>
    <w:p w:rsidR="00C9095D" w:rsidRDefault="00C9095D" w:rsidP="00C9095D">
      <w:pPr>
        <w:pStyle w:val="SIGPLANParagraph1"/>
        <w:rPr>
          <w:lang w:val="fr-FR"/>
        </w:rPr>
      </w:pPr>
    </w:p>
    <w:p w:rsidR="0003570B" w:rsidRDefault="0003570B" w:rsidP="0003570B">
      <w:pPr>
        <w:pStyle w:val="SIGPLANParagraph"/>
        <w:rPr>
          <w:lang w:val="fr-FR"/>
        </w:rPr>
      </w:pPr>
    </w:p>
    <w:p w:rsidR="000253A2" w:rsidRDefault="0003570B" w:rsidP="000253A2">
      <w:pPr>
        <w:pStyle w:val="SIGPLANTablecaption"/>
        <w:spacing w:before="80"/>
        <w:rPr>
          <w:b/>
          <w:lang w:val="fr-FR"/>
        </w:rPr>
        <w:sectPr w:rsidR="000253A2" w:rsidSect="005A5B94">
          <w:type w:val="continuous"/>
          <w:pgSz w:w="12240" w:h="15840" w:code="1"/>
          <w:pgMar w:top="1440" w:right="1080" w:bottom="1440" w:left="1080" w:header="720" w:footer="720" w:gutter="0"/>
          <w:cols w:num="2" w:space="480"/>
        </w:sectPr>
      </w:pPr>
      <w:r>
        <w:rPr>
          <w:noProof/>
          <w:lang w:val="fr-FR" w:eastAsia="fr-FR"/>
        </w:rPr>
        <w:lastRenderedPageBreak/>
        <w:drawing>
          <wp:anchor distT="0" distB="0" distL="114300" distR="114300" simplePos="0" relativeHeight="251677696" behindDoc="1" locked="0" layoutInCell="1" allowOverlap="1" wp14:anchorId="256C27A9" wp14:editId="413A4859">
            <wp:simplePos x="0" y="0"/>
            <wp:positionH relativeFrom="margin">
              <wp:align>right</wp:align>
            </wp:positionH>
            <wp:positionV relativeFrom="paragraph">
              <wp:posOffset>0</wp:posOffset>
            </wp:positionV>
            <wp:extent cx="6395085" cy="2867025"/>
            <wp:effectExtent l="0" t="0" r="5715" b="9525"/>
            <wp:wrapThrough wrapText="bothSides">
              <wp:wrapPolygon edited="0">
                <wp:start x="0" y="0"/>
                <wp:lineTo x="0" y="21528"/>
                <wp:lineTo x="21555" y="21528"/>
                <wp:lineTo x="21555"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95085" cy="2867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70E2">
        <w:rPr>
          <w:lang w:val="fr-FR"/>
        </w:rPr>
        <w:t xml:space="preserve">                                     </w:t>
      </w:r>
      <w:r w:rsidR="000253A2">
        <w:rPr>
          <w:b/>
          <w:lang w:val="fr-FR"/>
        </w:rPr>
        <w:t xml:space="preserve">          </w:t>
      </w:r>
    </w:p>
    <w:p w:rsidR="000253A2" w:rsidRDefault="000253A2" w:rsidP="000253A2">
      <w:pPr>
        <w:pStyle w:val="SIGPLANTablecaption"/>
        <w:spacing w:after="60"/>
        <w:jc w:val="center"/>
        <w:rPr>
          <w:lang w:val="fr-FR"/>
        </w:rPr>
      </w:pPr>
      <w:r w:rsidRPr="00DA4064">
        <w:rPr>
          <w:b/>
          <w:lang w:val="fr-FR"/>
        </w:rPr>
        <w:lastRenderedPageBreak/>
        <w:t>Figure</w:t>
      </w:r>
      <w:ins w:id="395" w:author="Dalel Gharsalli" w:date="2015-02-28T18:44:00Z">
        <w:r w:rsidRPr="00DA4064">
          <w:rPr>
            <w:b/>
            <w:lang w:val="fr-FR"/>
          </w:rPr>
          <w:t xml:space="preserve"> </w:t>
        </w:r>
      </w:ins>
      <w:r>
        <w:rPr>
          <w:b/>
          <w:lang w:val="fr-FR"/>
        </w:rPr>
        <w:t>1</w:t>
      </w:r>
      <w:ins w:id="396" w:author="Dalel Gharsalli" w:date="2015-02-28T18:44:00Z">
        <w:r w:rsidRPr="00DA4064">
          <w:rPr>
            <w:b/>
            <w:lang w:val="fr-FR"/>
          </w:rPr>
          <w:t>.</w:t>
        </w:r>
        <w:r w:rsidRPr="00DA4064">
          <w:rPr>
            <w:lang w:val="fr-FR"/>
          </w:rPr>
          <w:t> </w:t>
        </w:r>
      </w:ins>
      <w:r>
        <w:rPr>
          <w:lang w:val="fr-FR"/>
        </w:rPr>
        <w:t>Schéma général du système</w:t>
      </w:r>
    </w:p>
    <w:p w:rsidR="000253A2" w:rsidRDefault="000253A2" w:rsidP="000253A2">
      <w:pPr>
        <w:pStyle w:val="SIGPLANTablecaption"/>
        <w:spacing w:before="80"/>
        <w:jc w:val="center"/>
        <w:rPr>
          <w:lang w:val="fr-FR"/>
        </w:rPr>
        <w:sectPr w:rsidR="000253A2" w:rsidSect="000253A2">
          <w:type w:val="continuous"/>
          <w:pgSz w:w="12240" w:h="15840" w:code="1"/>
          <w:pgMar w:top="1440" w:right="1080" w:bottom="1440" w:left="1080" w:header="720" w:footer="720" w:gutter="0"/>
          <w:cols w:space="480"/>
        </w:sectPr>
      </w:pPr>
    </w:p>
    <w:p w:rsidR="0003570B" w:rsidRDefault="0003570B" w:rsidP="000253A2">
      <w:pPr>
        <w:pStyle w:val="SIGPLANParagraph"/>
        <w:ind w:firstLine="0"/>
        <w:rPr>
          <w:lang w:val="fr-FR"/>
        </w:rPr>
      </w:pPr>
    </w:p>
    <w:p w:rsidR="0003570B" w:rsidRPr="00B670E2" w:rsidRDefault="0003570B" w:rsidP="0003570B">
      <w:pPr>
        <w:pStyle w:val="SIGPLANSectionheading"/>
        <w:numPr>
          <w:ilvl w:val="0"/>
          <w:numId w:val="2"/>
        </w:numPr>
        <w:spacing w:before="0" w:after="120"/>
        <w:rPr>
          <w:lang w:val="fr-FR"/>
        </w:rPr>
      </w:pPr>
      <w:del w:id="397" w:author="Dalel Gharsalli" w:date="2015-02-28T18:44:00Z">
        <w:r w:rsidRPr="00DA4064">
          <w:rPr>
            <w:lang w:val="fr-FR"/>
          </w:rPr>
          <w:delText xml:space="preserve">Table </w:delText>
        </w:r>
        <w:r w:rsidRPr="00DA4064">
          <w:rPr>
            <w:b w:val="0"/>
            <w:lang w:val="fr-FR"/>
          </w:rPr>
          <w:fldChar w:fldCharType="begin"/>
        </w:r>
        <w:r w:rsidRPr="00DA4064">
          <w:rPr>
            <w:lang w:val="fr-FR"/>
          </w:rPr>
          <w:delInstrText xml:space="preserve"> SEQ SIGPLAN_Table \* ARABIC </w:delInstrText>
        </w:r>
        <w:r w:rsidRPr="00DA4064">
          <w:rPr>
            <w:b w:val="0"/>
            <w:lang w:val="fr-FR"/>
          </w:rPr>
          <w:fldChar w:fldCharType="separate"/>
        </w:r>
        <w:r w:rsidRPr="00DA4064">
          <w:rPr>
            <w:lang w:val="fr-FR"/>
          </w:rPr>
          <w:delText>1</w:delText>
        </w:r>
        <w:r w:rsidRPr="00DA4064">
          <w:rPr>
            <w:b w:val="0"/>
            <w:lang w:val="fr-FR"/>
          </w:rPr>
          <w:fldChar w:fldCharType="end"/>
        </w:r>
        <w:r w:rsidRPr="00DA4064">
          <w:rPr>
            <w:lang w:val="fr-FR"/>
          </w:rPr>
          <w:delText>.</w:delText>
        </w:r>
        <w:r w:rsidRPr="00DA4064">
          <w:rPr>
            <w:lang w:val="fr-FR"/>
          </w:rPr>
          <w:delText> </w:delText>
        </w:r>
      </w:del>
      <w:r>
        <w:rPr>
          <w:lang w:val="fr-FR"/>
        </w:rPr>
        <w:t>Description générale du système </w:t>
      </w:r>
    </w:p>
    <w:p w:rsidR="0003570B" w:rsidRPr="0003570B" w:rsidRDefault="0003570B" w:rsidP="0003570B">
      <w:pPr>
        <w:pStyle w:val="SIGPLANParagraph"/>
        <w:rPr>
          <w:lang w:val="fr-FR"/>
        </w:rPr>
      </w:pPr>
      <w:r w:rsidRPr="0003570B">
        <w:rPr>
          <w:lang w:val="fr-FR"/>
        </w:rPr>
        <w:t xml:space="preserve">Les montres connectées donnent multiples </w:t>
      </w:r>
      <w:r w:rsidRPr="0003570B">
        <w:rPr>
          <w:lang w:val="fr-FR"/>
        </w:rPr>
        <w:t>mesures</w:t>
      </w:r>
      <w:r w:rsidRPr="0003570B">
        <w:rPr>
          <w:lang w:val="fr-FR"/>
        </w:rPr>
        <w:t xml:space="preserve"> à l'aide de leurs capteurs intégrés.</w:t>
      </w:r>
    </w:p>
    <w:p w:rsidR="0003570B" w:rsidRPr="0003570B" w:rsidRDefault="0003570B" w:rsidP="0003570B">
      <w:pPr>
        <w:pStyle w:val="SIGPLANParagraph"/>
        <w:rPr>
          <w:lang w:val="fr-FR"/>
        </w:rPr>
      </w:pPr>
      <w:r w:rsidRPr="0003570B">
        <w:rPr>
          <w:lang w:val="fr-FR"/>
        </w:rPr>
        <w:t xml:space="preserve">C'est vrai que l'idée était d'exploiter ces données pour arriver à </w:t>
      </w:r>
      <w:r w:rsidRPr="0003570B">
        <w:rPr>
          <w:lang w:val="fr-FR"/>
        </w:rPr>
        <w:t>recommander</w:t>
      </w:r>
      <w:r w:rsidRPr="0003570B">
        <w:rPr>
          <w:lang w:val="fr-FR"/>
        </w:rPr>
        <w:t xml:space="preserve"> les utilisateurs par des simples no</w:t>
      </w:r>
      <w:r>
        <w:rPr>
          <w:lang w:val="fr-FR"/>
        </w:rPr>
        <w:t>tifications qui leur serviront pour maintenir</w:t>
      </w:r>
      <w:r w:rsidRPr="0003570B">
        <w:rPr>
          <w:lang w:val="fr-FR"/>
        </w:rPr>
        <w:t xml:space="preserve"> une bonne santé, mais on est arrivé à l'aide d'une application mobile Android, à collecter les différentes données de la montre Moto 360, ces données seront ensuite transmises à notre serveur, qui s'engagera de les sauvegarder dans une base de données.</w:t>
      </w:r>
    </w:p>
    <w:p w:rsidR="0003570B" w:rsidRPr="0003570B" w:rsidRDefault="0003570B" w:rsidP="000253A2">
      <w:pPr>
        <w:pStyle w:val="SIGPLANParagraph"/>
        <w:rPr>
          <w:lang w:val="fr-FR"/>
        </w:rPr>
      </w:pPr>
      <w:r w:rsidRPr="0003570B">
        <w:rPr>
          <w:lang w:val="fr-FR"/>
        </w:rPr>
        <w:t>Ensuite, les différentes données sauvegardées seront affichées sur une plateforme Web, sous forme de graphes et de tableaux : chaque capteur aura</w:t>
      </w:r>
      <w:r>
        <w:rPr>
          <w:lang w:val="fr-FR"/>
        </w:rPr>
        <w:t xml:space="preserve"> une interface propre à lui exemple ; le </w:t>
      </w:r>
      <w:r w:rsidRPr="0003570B">
        <w:rPr>
          <w:lang w:val="fr-FR"/>
        </w:rPr>
        <w:t>capteur de luminosité, l'</w:t>
      </w:r>
      <w:r w:rsidRPr="0003570B">
        <w:rPr>
          <w:lang w:val="fr-FR"/>
        </w:rPr>
        <w:t>accéléromètre</w:t>
      </w:r>
      <w:r w:rsidRPr="0003570B">
        <w:rPr>
          <w:lang w:val="fr-FR"/>
        </w:rPr>
        <w:t xml:space="preserve">, le gyroscope, le capteur  de gravité, le capteur de nombre de pas et de </w:t>
      </w:r>
      <w:r w:rsidRPr="0003570B">
        <w:rPr>
          <w:lang w:val="fr-FR"/>
        </w:rPr>
        <w:t>fréquence</w:t>
      </w:r>
      <w:r w:rsidRPr="0003570B">
        <w:rPr>
          <w:lang w:val="fr-FR"/>
        </w:rPr>
        <w:t xml:space="preserve"> cardiaque), aussi sous forme de postions sur la </w:t>
      </w:r>
      <w:proofErr w:type="spellStart"/>
      <w:r w:rsidRPr="0003570B">
        <w:rPr>
          <w:lang w:val="fr-FR"/>
        </w:rPr>
        <w:t>Map</w:t>
      </w:r>
      <w:proofErr w:type="spellEnd"/>
      <w:r w:rsidRPr="0003570B">
        <w:rPr>
          <w:lang w:val="fr-FR"/>
        </w:rPr>
        <w:t xml:space="preserve"> pour</w:t>
      </w:r>
      <w:r>
        <w:rPr>
          <w:lang w:val="fr-FR"/>
        </w:rPr>
        <w:t xml:space="preserve"> les données issues du capteur GPS du </w:t>
      </w:r>
      <w:proofErr w:type="spellStart"/>
      <w:r>
        <w:rPr>
          <w:lang w:val="fr-FR"/>
        </w:rPr>
        <w:t>smartphone.</w:t>
      </w:r>
      <w:r w:rsidRPr="0003570B">
        <w:rPr>
          <w:lang w:val="fr-FR"/>
        </w:rPr>
        <w:t>Notre</w:t>
      </w:r>
      <w:proofErr w:type="spellEnd"/>
      <w:r w:rsidRPr="0003570B">
        <w:rPr>
          <w:lang w:val="fr-FR"/>
        </w:rPr>
        <w:t xml:space="preserve"> plateforme est adaptée à tout type de cha</w:t>
      </w:r>
      <w:r>
        <w:rPr>
          <w:lang w:val="fr-FR"/>
        </w:rPr>
        <w:t>n</w:t>
      </w:r>
      <w:r w:rsidRPr="0003570B">
        <w:rPr>
          <w:lang w:val="fr-FR"/>
        </w:rPr>
        <w:t xml:space="preserve">gement </w:t>
      </w:r>
      <w:r w:rsidRPr="0003570B">
        <w:rPr>
          <w:lang w:val="fr-FR"/>
        </w:rPr>
        <w:t>tel que</w:t>
      </w:r>
      <w:r w:rsidRPr="0003570B">
        <w:rPr>
          <w:lang w:val="fr-FR"/>
        </w:rPr>
        <w:t xml:space="preserve"> l'intégration de nouveaux objets connectés.</w:t>
      </w:r>
    </w:p>
    <w:p w:rsidR="00C9095D" w:rsidRPr="00C9095D" w:rsidRDefault="00C9095D" w:rsidP="00C9095D">
      <w:pPr>
        <w:pStyle w:val="SIGPLANParagraph"/>
        <w:ind w:firstLine="0"/>
        <w:rPr>
          <w:lang w:val="fr-FR"/>
        </w:rPr>
      </w:pPr>
    </w:p>
    <w:p w:rsidR="009802EC" w:rsidRPr="00DA4064" w:rsidRDefault="00E034B4" w:rsidP="00A74112">
      <w:pPr>
        <w:pStyle w:val="SIGPLANSectionheading"/>
        <w:numPr>
          <w:ilvl w:val="0"/>
          <w:numId w:val="2"/>
        </w:numPr>
        <w:spacing w:before="0" w:after="120"/>
        <w:rPr>
          <w:ins w:id="398" w:author="Dalel Gharsalli" w:date="2015-02-28T18:44:00Z"/>
          <w:lang w:val="fr-FR"/>
        </w:rPr>
      </w:pPr>
      <w:moveFromRangeStart w:id="399" w:author="Dalel Gharsalli" w:date="2015-02-28T18:44:00Z" w:name="move412912374"/>
      <w:moveFrom w:id="400" w:author="Dalel Gharsalli" w:date="2015-02-28T18:44:00Z">
        <w:r w:rsidRPr="00DA4064">
          <w:rPr>
            <w:lang w:val="fr-FR"/>
          </w:rPr>
          <w:t xml:space="preserve">Table </w:t>
        </w:r>
        <w:r w:rsidRPr="00DA4064">
          <w:rPr>
            <w:b w:val="0"/>
            <w:lang w:val="fr-FR"/>
          </w:rPr>
          <w:fldChar w:fldCharType="begin"/>
        </w:r>
        <w:r w:rsidRPr="00DA4064">
          <w:rPr>
            <w:lang w:val="fr-FR"/>
          </w:rPr>
          <w:instrText xml:space="preserve"> SEQ SIGPLAN_Table \* ARABIC </w:instrText>
        </w:r>
        <w:r w:rsidRPr="00DA4064">
          <w:rPr>
            <w:b w:val="0"/>
            <w:lang w:val="fr-FR"/>
          </w:rPr>
          <w:fldChar w:fldCharType="separate"/>
        </w:r>
        <w:r w:rsidR="00592575" w:rsidRPr="00DA4064">
          <w:rPr>
            <w:lang w:val="fr-FR"/>
          </w:rPr>
          <w:t>1</w:t>
        </w:r>
        <w:r w:rsidRPr="00DA4064">
          <w:rPr>
            <w:b w:val="0"/>
            <w:lang w:val="fr-FR"/>
          </w:rPr>
          <w:fldChar w:fldCharType="end"/>
        </w:r>
        <w:bookmarkEnd w:id="394"/>
        <w:r w:rsidRPr="00DA4064">
          <w:rPr>
            <w:lang w:val="fr-FR"/>
          </w:rPr>
          <w:t>.</w:t>
        </w:r>
        <w:r w:rsidRPr="00DA4064">
          <w:rPr>
            <w:lang w:val="fr-FR"/>
          </w:rPr>
          <w:t> </w:t>
        </w:r>
      </w:moveFrom>
      <w:moveFromRangeEnd w:id="399"/>
      <w:ins w:id="401" w:author="Dalel Gharsalli" w:date="2015-02-28T18:44:00Z">
        <w:r w:rsidR="009802EC" w:rsidRPr="00DA4064">
          <w:rPr>
            <w:rFonts w:ascii="Arial" w:hAnsi="Arial" w:cs="Arial"/>
            <w:color w:val="222222"/>
            <w:sz w:val="20"/>
            <w:shd w:val="clear" w:color="auto" w:fill="FFFFFF"/>
            <w:lang w:val="fr-FR"/>
          </w:rPr>
          <w:t>Suivi des lots</w:t>
        </w:r>
      </w:ins>
    </w:p>
    <w:p w:rsidR="00B26CCF" w:rsidRPr="00DA4064" w:rsidRDefault="000253A2" w:rsidP="002D5623">
      <w:pPr>
        <w:pStyle w:val="SIGPLANSubsectionheading"/>
        <w:numPr>
          <w:ilvl w:val="1"/>
          <w:numId w:val="2"/>
        </w:numPr>
        <w:rPr>
          <w:lang w:val="fr-FR"/>
        </w:rPr>
      </w:pPr>
      <w:ins w:id="402" w:author="Dalel Gharsalli" w:date="2015-02-28T18:44:00Z">
        <w:r w:rsidRPr="00DA4064">
          <w:rPr>
            <w:noProof/>
            <w:lang w:val="fr-FR" w:eastAsia="fr-FR"/>
          </w:rPr>
          <w:drawing>
            <wp:anchor distT="0" distB="0" distL="114300" distR="114300" simplePos="0" relativeHeight="251664384" behindDoc="1" locked="0" layoutInCell="1" allowOverlap="1" wp14:anchorId="33F0E84B" wp14:editId="3C0C4DB4">
              <wp:simplePos x="0" y="0"/>
              <wp:positionH relativeFrom="column">
                <wp:align>right</wp:align>
              </wp:positionH>
              <wp:positionV relativeFrom="paragraph">
                <wp:posOffset>317500</wp:posOffset>
              </wp:positionV>
              <wp:extent cx="3048000" cy="1368425"/>
              <wp:effectExtent l="0" t="0" r="0" b="3175"/>
              <wp:wrapThrough wrapText="bothSides">
                <wp:wrapPolygon edited="0">
                  <wp:start x="0" y="0"/>
                  <wp:lineTo x="0" y="21349"/>
                  <wp:lineTo x="21465" y="21349"/>
                  <wp:lineTo x="21465" y="0"/>
                  <wp:lineTo x="0" y="0"/>
                </wp:wrapPolygon>
              </wp:wrapThrough>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9802EC" w:rsidRPr="00DA4064">
          <w:rPr>
            <w:lang w:val="fr-FR"/>
          </w:rPr>
          <w:t>Lot 1 : Management du projet</w:t>
        </w:r>
      </w:ins>
    </w:p>
    <w:p w:rsidR="009802EC" w:rsidRPr="00DA4064" w:rsidRDefault="007F41B9" w:rsidP="007F41B9">
      <w:pPr>
        <w:pStyle w:val="SIGPLANTablecaption"/>
        <w:spacing w:before="80"/>
        <w:rPr>
          <w:ins w:id="403" w:author="Dalel Gharsalli" w:date="2015-02-28T18:44:00Z"/>
          <w:lang w:val="fr-FR"/>
        </w:rPr>
      </w:pPr>
      <w:r>
        <w:rPr>
          <w:b/>
          <w:lang w:val="fr-FR"/>
        </w:rPr>
        <w:t xml:space="preserve">                           </w:t>
      </w:r>
      <w:r w:rsidR="00B26CCF" w:rsidRPr="00DA4064">
        <w:rPr>
          <w:b/>
          <w:lang w:val="fr-FR"/>
        </w:rPr>
        <w:t>Figure</w:t>
      </w:r>
      <w:ins w:id="404" w:author="Dalel Gharsalli" w:date="2015-02-28T18:44:00Z">
        <w:r w:rsidR="00B26CCF" w:rsidRPr="00DA4064">
          <w:rPr>
            <w:b/>
            <w:lang w:val="fr-FR"/>
          </w:rPr>
          <w:t xml:space="preserve"> </w:t>
        </w:r>
      </w:ins>
      <w:r w:rsidR="00B26CCF" w:rsidRPr="00DA4064">
        <w:rPr>
          <w:b/>
          <w:lang w:val="fr-FR"/>
        </w:rPr>
        <w:t>2</w:t>
      </w:r>
      <w:ins w:id="405" w:author="Dalel Gharsalli" w:date="2015-02-28T18:44:00Z">
        <w:r w:rsidR="00B26CCF" w:rsidRPr="00DA4064">
          <w:rPr>
            <w:b/>
            <w:lang w:val="fr-FR"/>
          </w:rPr>
          <w:t>.</w:t>
        </w:r>
        <w:r w:rsidR="00B26CCF" w:rsidRPr="00DA4064">
          <w:rPr>
            <w:lang w:val="fr-FR"/>
          </w:rPr>
          <w:t> </w:t>
        </w:r>
        <w:r w:rsidR="00B26CCF" w:rsidRPr="00DA4064">
          <w:rPr>
            <w:lang w:val="fr-FR"/>
          </w:rPr>
          <w:t>S</w:t>
        </w:r>
      </w:ins>
      <w:r w:rsidR="00B26CCF" w:rsidRPr="00DA4064">
        <w:rPr>
          <w:lang w:val="fr-FR"/>
        </w:rPr>
        <w:t>uivi du Lot 1</w:t>
      </w:r>
      <w:ins w:id="406" w:author="Dalel Gharsalli" w:date="2015-02-28T18:44:00Z">
        <w:r w:rsidR="00B26CCF" w:rsidRPr="00DA4064">
          <w:rPr>
            <w:lang w:val="fr-FR"/>
          </w:rPr>
          <w:t>.</w:t>
        </w:r>
      </w:ins>
    </w:p>
    <w:p w:rsidR="000253A2" w:rsidRDefault="000253A2" w:rsidP="000253A2">
      <w:pPr>
        <w:pStyle w:val="SIGPLANSub-subsectionheading"/>
        <w:numPr>
          <w:ilvl w:val="0"/>
          <w:numId w:val="0"/>
        </w:numPr>
        <w:ind w:left="720"/>
        <w:rPr>
          <w:lang w:val="fr-FR"/>
        </w:rPr>
      </w:pPr>
    </w:p>
    <w:p w:rsidR="004B144D" w:rsidRPr="00DA4064" w:rsidRDefault="004B144D" w:rsidP="004B144D">
      <w:pPr>
        <w:pStyle w:val="SIGPLANSub-subsectionheading"/>
        <w:numPr>
          <w:ilvl w:val="2"/>
          <w:numId w:val="2"/>
        </w:numPr>
        <w:rPr>
          <w:lang w:val="fr-FR"/>
        </w:rPr>
      </w:pPr>
      <w:r w:rsidRPr="00DA4064">
        <w:rPr>
          <w:lang w:val="fr-FR"/>
        </w:rPr>
        <w:t>Objectifs du lot</w:t>
      </w:r>
    </w:p>
    <w:p w:rsidR="004B144D" w:rsidRPr="00DA4064" w:rsidRDefault="004B144D" w:rsidP="004B144D">
      <w:pPr>
        <w:rPr>
          <w:sz w:val="18"/>
        </w:rPr>
      </w:pPr>
      <w:r w:rsidRPr="00DA4064">
        <w:rPr>
          <w:sz w:val="18"/>
        </w:rPr>
        <w:t>L’objectif de ce lot est la définition de l’ensemble des outils, méthodes et techniques permettant de conduire et d’harmoniser les diverses tâches exécutées dans le cadre du projet.</w:t>
      </w:r>
    </w:p>
    <w:p w:rsidR="004B144D" w:rsidRPr="00DA4064" w:rsidRDefault="002F2DBF" w:rsidP="004B144D">
      <w:pPr>
        <w:pStyle w:val="SIGPLANSub-subsectionheading"/>
        <w:numPr>
          <w:ilvl w:val="2"/>
          <w:numId w:val="2"/>
        </w:numPr>
        <w:rPr>
          <w:lang w:val="fr-FR"/>
        </w:rPr>
      </w:pPr>
      <w:r w:rsidRPr="00DA4064">
        <w:rPr>
          <w:lang w:val="fr-FR"/>
        </w:rPr>
        <w:t>Description</w:t>
      </w:r>
      <w:r w:rsidR="004B144D" w:rsidRPr="00DA4064">
        <w:rPr>
          <w:lang w:val="fr-FR"/>
        </w:rPr>
        <w:t>s du lot</w:t>
      </w:r>
    </w:p>
    <w:p w:rsidR="002F2DBF" w:rsidRPr="00DA4064" w:rsidRDefault="004B144D" w:rsidP="002D5623">
      <w:pPr>
        <w:pStyle w:val="Paragraphedeliste"/>
        <w:numPr>
          <w:ilvl w:val="0"/>
          <w:numId w:val="25"/>
        </w:numPr>
        <w:spacing w:after="60"/>
        <w:rPr>
          <w:sz w:val="18"/>
        </w:rPr>
      </w:pPr>
      <w:r w:rsidRPr="00DA4064">
        <w:rPr>
          <w:sz w:val="18"/>
        </w:rPr>
        <w:t xml:space="preserve">Tâche 1.1 : Planification </w:t>
      </w:r>
    </w:p>
    <w:p w:rsidR="0003570B" w:rsidRDefault="004B144D" w:rsidP="002D5623">
      <w:pPr>
        <w:spacing w:after="60"/>
        <w:rPr>
          <w:sz w:val="18"/>
        </w:rPr>
      </w:pPr>
      <w:r w:rsidRPr="00DA4064">
        <w:rPr>
          <w:sz w:val="18"/>
        </w:rPr>
        <w:t xml:space="preserve">Cette tâche consiste à comprendre le projet et ses objectifs  et à découvrir les technologies impliquées, le découper en différents lots et y donner des estimations raisonnables de finalisations. Mais on constate un léger surplus d’heures consommées par rapport à </w:t>
      </w:r>
    </w:p>
    <w:p w:rsidR="00B26CCF" w:rsidRPr="00DA4064" w:rsidRDefault="004B144D" w:rsidP="002D5623">
      <w:pPr>
        <w:spacing w:after="60"/>
        <w:rPr>
          <w:sz w:val="18"/>
        </w:rPr>
      </w:pPr>
      <w:r w:rsidRPr="00DA4064">
        <w:rPr>
          <w:sz w:val="18"/>
        </w:rPr>
        <w:t>ce qu’on a prévu pour cette tâche qui s’explique par le fait qu’on est pas habitué à ce genre de genre de planificatio</w:t>
      </w:r>
      <w:r w:rsidR="00B26CCF" w:rsidRPr="00DA4064">
        <w:rPr>
          <w:sz w:val="18"/>
        </w:rPr>
        <w:t>n et de management des projets.</w:t>
      </w:r>
    </w:p>
    <w:p w:rsidR="00C9095D" w:rsidRPr="0003570B" w:rsidRDefault="004B144D" w:rsidP="002D5623">
      <w:pPr>
        <w:pStyle w:val="Paragraphedeliste"/>
        <w:numPr>
          <w:ilvl w:val="0"/>
          <w:numId w:val="25"/>
        </w:numPr>
        <w:spacing w:after="60"/>
        <w:rPr>
          <w:sz w:val="18"/>
        </w:rPr>
      </w:pPr>
      <w:r w:rsidRPr="00DA4064">
        <w:rPr>
          <w:sz w:val="18"/>
        </w:rPr>
        <w:t xml:space="preserve">Tâche 1.2 : Suivi du projet </w:t>
      </w:r>
    </w:p>
    <w:p w:rsidR="004B144D" w:rsidRPr="00DA4064" w:rsidRDefault="004B144D" w:rsidP="002D5623">
      <w:pPr>
        <w:spacing w:after="60"/>
        <w:rPr>
          <w:sz w:val="18"/>
        </w:rPr>
      </w:pPr>
      <w:r w:rsidRPr="00DA4064">
        <w:rPr>
          <w:sz w:val="18"/>
        </w:rPr>
        <w:t>Cette tâche vise à assurer le respect des délais de livraison et d’orienter le travail vers des objectifs prédéfinis. Elle permet aussi de gagner du temps et épargne le groupe des risques et conflits litigieux avec les propriétaires de la solution et il y a pas eu une déviation vraiment remarquable quan</w:t>
      </w:r>
      <w:r w:rsidR="00B26CCF" w:rsidRPr="00DA4064">
        <w:rPr>
          <w:sz w:val="18"/>
        </w:rPr>
        <w:t>t aux nombres d’heures prévues.</w:t>
      </w:r>
    </w:p>
    <w:p w:rsidR="004B144D" w:rsidRPr="00DA4064" w:rsidRDefault="004B144D" w:rsidP="002D5623">
      <w:pPr>
        <w:pStyle w:val="Paragraphedeliste"/>
        <w:numPr>
          <w:ilvl w:val="0"/>
          <w:numId w:val="25"/>
        </w:numPr>
        <w:spacing w:after="60"/>
        <w:rPr>
          <w:sz w:val="18"/>
        </w:rPr>
      </w:pPr>
      <w:r w:rsidRPr="00DA4064">
        <w:rPr>
          <w:sz w:val="18"/>
        </w:rPr>
        <w:t xml:space="preserve">Tâche 1.3 : Démonstration et diaporama  </w:t>
      </w:r>
    </w:p>
    <w:p w:rsidR="004B144D" w:rsidRPr="00DA4064" w:rsidRDefault="004B144D" w:rsidP="00B26CCF">
      <w:pPr>
        <w:rPr>
          <w:sz w:val="18"/>
        </w:rPr>
      </w:pPr>
      <w:r w:rsidRPr="00DA4064">
        <w:rPr>
          <w:sz w:val="18"/>
        </w:rPr>
        <w:t>Elle consiste à la préparation du diaporama qui expose le projet : ses objectifs, son déroulement, les problèmes rencontrés, et les perspectives d’améliorations, accompagné d’une simple démonstration de la solution proposée .Cependant le nombre d’heures consommés est trop loin de nos prévisions horaires.</w:t>
      </w:r>
      <w:del w:id="407" w:author="Dalel Gharsalli" w:date="2015-02-28T18:44:00Z">
        <w:r w:rsidRPr="00DA4064">
          <w:delText xml:space="preserve"> prévu pour ce Jalo</w:delText>
        </w:r>
      </w:del>
    </w:p>
    <w:p w:rsidR="004B144D" w:rsidRPr="00DA4064" w:rsidRDefault="002F2DBF" w:rsidP="00731F76">
      <w:pPr>
        <w:pStyle w:val="SIGPLANSub-subsectionheading"/>
        <w:numPr>
          <w:ilvl w:val="2"/>
          <w:numId w:val="2"/>
        </w:numPr>
        <w:rPr>
          <w:lang w:val="fr-FR"/>
        </w:rPr>
      </w:pPr>
      <w:r w:rsidRPr="00DA4064">
        <w:rPr>
          <w:lang w:val="fr-FR"/>
        </w:rPr>
        <w:t>L</w:t>
      </w:r>
      <w:r w:rsidR="00C31572" w:rsidRPr="00DA4064">
        <w:rPr>
          <w:lang w:val="fr-FR"/>
        </w:rPr>
        <w:t>ivra</w:t>
      </w:r>
      <w:r w:rsidRPr="00DA4064">
        <w:rPr>
          <w:lang w:val="fr-FR"/>
        </w:rPr>
        <w:t>bles</w:t>
      </w:r>
    </w:p>
    <w:p w:rsidR="002F2DBF" w:rsidRPr="00DA4064" w:rsidRDefault="002F2DBF" w:rsidP="002D5623">
      <w:pPr>
        <w:pStyle w:val="SIGPLANParagraph1"/>
        <w:numPr>
          <w:ilvl w:val="0"/>
          <w:numId w:val="25"/>
        </w:numPr>
        <w:spacing w:after="60"/>
        <w:rPr>
          <w:lang w:val="fr-FR"/>
        </w:rPr>
      </w:pPr>
      <w:r w:rsidRPr="00DA4064">
        <w:rPr>
          <w:lang w:val="fr-FR"/>
        </w:rPr>
        <w:t>Livrable D1.1 : Cahier des charges (DOW) (07/11/2014)</w:t>
      </w:r>
    </w:p>
    <w:p w:rsidR="002F2DBF" w:rsidRPr="00DA4064" w:rsidRDefault="002F2DBF" w:rsidP="002D5623">
      <w:pPr>
        <w:pStyle w:val="SIGPLANParagraph1"/>
        <w:spacing w:after="80"/>
        <w:rPr>
          <w:lang w:val="fr-FR"/>
        </w:rPr>
      </w:pPr>
      <w:r w:rsidRPr="00DA4064">
        <w:rPr>
          <w:lang w:val="fr-FR"/>
        </w:rPr>
        <w:lastRenderedPageBreak/>
        <w:t>C’est le premier livrable permettant de faire apparaitre nos besoins de la manière la plus fonctionnelle possible, indépendamment de toutes solutions techniques et surtout de garantir que les livrables seront conformes à ce qui est écrit pour un bon déroulement du projet.</w:t>
      </w:r>
    </w:p>
    <w:p w:rsidR="002F2DBF" w:rsidRPr="00DA4064" w:rsidRDefault="002F2DBF" w:rsidP="002D5623">
      <w:pPr>
        <w:pStyle w:val="SIGPLANParagraph1"/>
        <w:spacing w:after="80"/>
        <w:rPr>
          <w:lang w:val="fr-FR"/>
        </w:rPr>
      </w:pPr>
      <w:r w:rsidRPr="00DA4064">
        <w:rPr>
          <w:lang w:val="fr-FR"/>
        </w:rPr>
        <w:t xml:space="preserve">    Il a contenu une description détaillée de notre projet, la méthodologie, l’état de l’art associé, et la planification finale retenue, avec une attribution globale de chaque tâche aux différentes ressources existantes ainsi que la présentation des membres participants. I</w:t>
      </w:r>
      <w:r w:rsidR="002D5623" w:rsidRPr="00DA4064">
        <w:rPr>
          <w:lang w:val="fr-FR"/>
        </w:rPr>
        <w:t>l a été livré à la date prévue.</w:t>
      </w:r>
    </w:p>
    <w:p w:rsidR="002F2DBF" w:rsidRPr="00DA4064" w:rsidRDefault="002F2DBF" w:rsidP="002D5623">
      <w:pPr>
        <w:pStyle w:val="SIGPLANParagraph1"/>
        <w:numPr>
          <w:ilvl w:val="0"/>
          <w:numId w:val="25"/>
        </w:numPr>
        <w:spacing w:after="60"/>
        <w:rPr>
          <w:lang w:val="fr-FR"/>
        </w:rPr>
      </w:pPr>
      <w:r w:rsidRPr="00DA4064">
        <w:rPr>
          <w:lang w:val="fr-FR"/>
        </w:rPr>
        <w:t xml:space="preserve">Livrable D1.2: Rapport de Management (MGMT) (22/02/2015) </w:t>
      </w:r>
    </w:p>
    <w:p w:rsidR="002F2DBF" w:rsidRPr="00DA4064" w:rsidRDefault="002F2DBF" w:rsidP="002D5623">
      <w:pPr>
        <w:pStyle w:val="SIGPLANParagraph1"/>
        <w:spacing w:after="80"/>
        <w:rPr>
          <w:lang w:val="fr-FR"/>
        </w:rPr>
      </w:pPr>
      <w:r w:rsidRPr="00DA4064">
        <w:rPr>
          <w:lang w:val="fr-FR"/>
        </w:rPr>
        <w:t>C’est un livrable à la clôture de projet permettant de définir le statut des résultats par rapport aux objectifs du cahier des charges et il doit contenir un récapitulatif de ces derniers atteints ainsi que des problèmes rencontrés et des changements qui ont eu au niveau de la planification initiale.</w:t>
      </w:r>
    </w:p>
    <w:p w:rsidR="002F2DBF" w:rsidRPr="00DA4064" w:rsidRDefault="002F2DBF" w:rsidP="002D5623">
      <w:pPr>
        <w:pStyle w:val="SIGPLANParagraph1"/>
        <w:spacing w:after="80"/>
        <w:rPr>
          <w:lang w:val="fr-FR"/>
        </w:rPr>
      </w:pPr>
      <w:r w:rsidRPr="00DA4064">
        <w:rPr>
          <w:lang w:val="fr-FR"/>
        </w:rPr>
        <w:t xml:space="preserve">    Ce livrable a été décalé suite à une modification de sa date de dépôt qui</w:t>
      </w:r>
      <w:r w:rsidR="002D5623" w:rsidRPr="00DA4064">
        <w:rPr>
          <w:lang w:val="fr-FR"/>
        </w:rPr>
        <w:t xml:space="preserve"> a été fixé pour le 06/02/2015.</w:t>
      </w:r>
    </w:p>
    <w:p w:rsidR="002F2DBF" w:rsidRPr="00DA4064" w:rsidRDefault="002F2DBF" w:rsidP="002D5623">
      <w:pPr>
        <w:pStyle w:val="SIGPLANParagraph1"/>
        <w:numPr>
          <w:ilvl w:val="0"/>
          <w:numId w:val="25"/>
        </w:numPr>
        <w:spacing w:after="60"/>
        <w:rPr>
          <w:lang w:val="fr-FR"/>
        </w:rPr>
      </w:pPr>
      <w:r w:rsidRPr="00DA4064">
        <w:rPr>
          <w:lang w:val="fr-FR"/>
        </w:rPr>
        <w:t>Livrable D1.3 : Diaporama et présentation finale (22/02/2015)</w:t>
      </w:r>
    </w:p>
    <w:p w:rsidR="002F2DBF" w:rsidRPr="00DA4064" w:rsidRDefault="002F2DBF" w:rsidP="002D5623">
      <w:pPr>
        <w:pStyle w:val="SIGPLANParagraph1"/>
        <w:spacing w:after="80"/>
        <w:rPr>
          <w:lang w:val="fr-FR"/>
        </w:rPr>
      </w:pPr>
      <w:r w:rsidRPr="00DA4064">
        <w:rPr>
          <w:lang w:val="fr-FR"/>
        </w:rPr>
        <w:t xml:space="preserve">C’est la présentation finale avec laquelle on met en valeur notre  solution proposée et nos perspectives vis-à-vis à ça. Elle s’incarne en une démonstration des résultats obtenus pour un public non spécialiste. En effet, ce diaporama va tenter d’expliquer à quel point les résultats obtenus et les objectifs ont été remplis. </w:t>
      </w:r>
    </w:p>
    <w:p w:rsidR="002F2DBF" w:rsidRPr="00DA4064" w:rsidRDefault="002F2DBF" w:rsidP="002F2DBF">
      <w:pPr>
        <w:pStyle w:val="SIGPLANParagraph1"/>
        <w:rPr>
          <w:lang w:val="fr-FR"/>
        </w:rPr>
      </w:pPr>
      <w:r w:rsidRPr="00DA4064">
        <w:rPr>
          <w:lang w:val="fr-FR"/>
        </w:rPr>
        <w:t xml:space="preserve">   La vidéo de démonstration va se baser sur un scénario précis et pédagogiquement présenté. </w:t>
      </w:r>
    </w:p>
    <w:p w:rsidR="009802EC" w:rsidRPr="00DA4064" w:rsidRDefault="002F2DBF" w:rsidP="003066AF">
      <w:pPr>
        <w:pStyle w:val="SIGPLANParagraph1"/>
        <w:rPr>
          <w:ins w:id="408" w:author="Dalel Gharsalli" w:date="2015-02-28T18:44:00Z"/>
          <w:lang w:val="fr-FR"/>
        </w:rPr>
      </w:pPr>
      <w:r w:rsidRPr="00DA4064">
        <w:rPr>
          <w:lang w:val="fr-FR"/>
        </w:rPr>
        <w:t xml:space="preserve">   Pareil pour ce livrable comme celui qui précédent il a été reporté pour le 06/02/2015.</w:t>
      </w:r>
    </w:p>
    <w:p w:rsidR="00385B20" w:rsidRPr="00DA4064" w:rsidRDefault="00167E6F" w:rsidP="00385B20">
      <w:pPr>
        <w:pStyle w:val="SIGPLANSubsectionheading"/>
        <w:numPr>
          <w:ilvl w:val="1"/>
          <w:numId w:val="2"/>
        </w:numPr>
        <w:rPr>
          <w:lang w:val="fr-FR"/>
        </w:rPr>
      </w:pPr>
      <w:r w:rsidRPr="00DA4064">
        <w:rPr>
          <w:noProof/>
          <w:lang w:val="fr-FR" w:eastAsia="fr-FR"/>
        </w:rPr>
        <w:drawing>
          <wp:anchor distT="0" distB="0" distL="114300" distR="114300" simplePos="0" relativeHeight="251666432" behindDoc="1" locked="0" layoutInCell="1" allowOverlap="1" wp14:anchorId="1575DCC6" wp14:editId="65A365C7">
            <wp:simplePos x="0" y="0"/>
            <wp:positionH relativeFrom="column">
              <wp:align>left</wp:align>
            </wp:positionH>
            <wp:positionV relativeFrom="paragraph">
              <wp:posOffset>387350</wp:posOffset>
            </wp:positionV>
            <wp:extent cx="3240000" cy="1911600"/>
            <wp:effectExtent l="0" t="0" r="17780" b="12700"/>
            <wp:wrapTight wrapText="bothSides">
              <wp:wrapPolygon edited="0">
                <wp:start x="0" y="0"/>
                <wp:lineTo x="0" y="21528"/>
                <wp:lineTo x="21592" y="21528"/>
                <wp:lineTo x="21592" y="0"/>
                <wp:lineTo x="0" y="0"/>
              </wp:wrapPolygon>
            </wp:wrapTight>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ins w:id="409" w:author="Dalel Gharsalli" w:date="2015-02-28T18:44:00Z">
        <w:r w:rsidR="009802EC" w:rsidRPr="00DA4064">
          <w:rPr>
            <w:lang w:val="fr-FR"/>
          </w:rPr>
          <w:t xml:space="preserve">Lot 2 : </w:t>
        </w:r>
      </w:ins>
      <w:r w:rsidR="004B144D" w:rsidRPr="00DA4064">
        <w:rPr>
          <w:lang w:val="fr-FR"/>
        </w:rPr>
        <w:t>Analyse des besoins utilisateurs</w:t>
      </w:r>
      <w:ins w:id="410" w:author="Dalel Gharsalli" w:date="2015-02-28T18:44:00Z">
        <w:r w:rsidR="009802EC" w:rsidRPr="00DA4064">
          <w:rPr>
            <w:lang w:val="fr-FR"/>
          </w:rPr>
          <w:t>:</w:t>
        </w:r>
      </w:ins>
    </w:p>
    <w:p w:rsidR="00CA5AEF" w:rsidRPr="00DA4064" w:rsidRDefault="00CA5AEF" w:rsidP="009B2B1B">
      <w:pPr>
        <w:pStyle w:val="SIGPLANTablecaption"/>
        <w:jc w:val="center"/>
        <w:rPr>
          <w:b/>
          <w:lang w:val="fr-FR"/>
        </w:rPr>
      </w:pPr>
    </w:p>
    <w:p w:rsidR="009B2B1B" w:rsidRPr="00DA4064" w:rsidRDefault="009B2B1B" w:rsidP="002D5623">
      <w:pPr>
        <w:pStyle w:val="SIGPLANTablecaption"/>
        <w:spacing w:after="80"/>
        <w:jc w:val="center"/>
        <w:rPr>
          <w:ins w:id="411" w:author="Dalel Gharsalli" w:date="2015-02-28T18:44:00Z"/>
          <w:lang w:val="fr-FR"/>
        </w:rPr>
      </w:pPr>
      <w:r w:rsidRPr="00DA4064">
        <w:rPr>
          <w:b/>
          <w:lang w:val="fr-FR"/>
        </w:rPr>
        <w:t>Figure</w:t>
      </w:r>
      <w:ins w:id="412" w:author="Dalel Gharsalli" w:date="2015-02-28T18:44:00Z">
        <w:r w:rsidRPr="00DA4064">
          <w:rPr>
            <w:b/>
            <w:lang w:val="fr-FR"/>
          </w:rPr>
          <w:t xml:space="preserve"> </w:t>
        </w:r>
      </w:ins>
      <w:r w:rsidRPr="00DA4064">
        <w:rPr>
          <w:b/>
          <w:lang w:val="fr-FR"/>
        </w:rPr>
        <w:t>3</w:t>
      </w:r>
      <w:ins w:id="413" w:author="Dalel Gharsalli" w:date="2015-02-28T18:44:00Z">
        <w:r w:rsidRPr="00DA4064">
          <w:rPr>
            <w:b/>
            <w:lang w:val="fr-FR"/>
          </w:rPr>
          <w:t>.</w:t>
        </w:r>
        <w:r w:rsidRPr="00DA4064">
          <w:rPr>
            <w:lang w:val="fr-FR"/>
          </w:rPr>
          <w:t> </w:t>
        </w:r>
        <w:r w:rsidRPr="00DA4064">
          <w:rPr>
            <w:lang w:val="fr-FR"/>
          </w:rPr>
          <w:t>S</w:t>
        </w:r>
      </w:ins>
      <w:r w:rsidRPr="00DA4064">
        <w:rPr>
          <w:lang w:val="fr-FR"/>
        </w:rPr>
        <w:t>uivi du Lot 2</w:t>
      </w:r>
      <w:ins w:id="414" w:author="Dalel Gharsalli" w:date="2015-02-28T18:44:00Z">
        <w:r w:rsidRPr="00DA4064">
          <w:rPr>
            <w:lang w:val="fr-FR"/>
          </w:rPr>
          <w:t>.</w:t>
        </w:r>
      </w:ins>
    </w:p>
    <w:p w:rsidR="00385B20" w:rsidRPr="00DA4064" w:rsidRDefault="00385B20" w:rsidP="00385B20">
      <w:pPr>
        <w:pStyle w:val="SIGPLANSub-subsectionheading"/>
        <w:numPr>
          <w:ilvl w:val="2"/>
          <w:numId w:val="2"/>
        </w:numPr>
        <w:rPr>
          <w:lang w:val="fr-FR"/>
        </w:rPr>
      </w:pPr>
      <w:r w:rsidRPr="00DA4064">
        <w:rPr>
          <w:lang w:val="fr-FR"/>
        </w:rPr>
        <w:t>Objectifs du lot</w:t>
      </w:r>
    </w:p>
    <w:p w:rsidR="00385B20" w:rsidRPr="00DA4064" w:rsidRDefault="00385B20" w:rsidP="00385B20">
      <w:pPr>
        <w:rPr>
          <w:sz w:val="18"/>
        </w:rPr>
      </w:pPr>
      <w:r w:rsidRPr="00DA4064">
        <w:rPr>
          <w:sz w:val="18"/>
        </w:rPr>
        <w:t>Ce lot est considéré comme une pierre angulaire dans la progression de notre projet puisqu’elle offre le savoir-faire et les connaissances requis qui permettent d’élaborer les spécifications nécessaires pour appréhender le contexte d’utilisation et les attentes des utilisateurs au moyen de processus structurés.</w:t>
      </w:r>
    </w:p>
    <w:p w:rsidR="00385B20" w:rsidRPr="00DA4064" w:rsidRDefault="00385B20" w:rsidP="00385B20">
      <w:pPr>
        <w:pStyle w:val="SIGPLANSub-subsectionheading"/>
        <w:numPr>
          <w:ilvl w:val="2"/>
          <w:numId w:val="2"/>
        </w:numPr>
        <w:rPr>
          <w:lang w:val="fr-FR"/>
        </w:rPr>
      </w:pPr>
      <w:r w:rsidRPr="00DA4064">
        <w:rPr>
          <w:lang w:val="fr-FR"/>
        </w:rPr>
        <w:t>Descriptions du lot</w:t>
      </w:r>
    </w:p>
    <w:p w:rsidR="00385B20" w:rsidRPr="00DA4064" w:rsidRDefault="00385B20" w:rsidP="002D5623">
      <w:pPr>
        <w:pStyle w:val="Paragraphedeliste"/>
        <w:numPr>
          <w:ilvl w:val="0"/>
          <w:numId w:val="25"/>
        </w:numPr>
        <w:spacing w:after="60"/>
        <w:rPr>
          <w:sz w:val="18"/>
        </w:rPr>
      </w:pPr>
      <w:r w:rsidRPr="00DA4064">
        <w:rPr>
          <w:sz w:val="18"/>
        </w:rPr>
        <w:t>Tâche 2.1 : Définition des utilisateurs</w:t>
      </w:r>
    </w:p>
    <w:p w:rsidR="00385B20" w:rsidRDefault="00385B20" w:rsidP="002D5623">
      <w:pPr>
        <w:spacing w:after="80"/>
        <w:rPr>
          <w:sz w:val="18"/>
        </w:rPr>
      </w:pPr>
      <w:r w:rsidRPr="00DA4064">
        <w:rPr>
          <w:sz w:val="18"/>
        </w:rPr>
        <w:lastRenderedPageBreak/>
        <w:t>Il est important de démarrer l'analyse par le positionnement le plus précis possible du système à étudier donc par définir les acteurs qui vont être amenés à</w:t>
      </w:r>
      <w:r w:rsidR="002D5623" w:rsidRPr="00DA4064">
        <w:rPr>
          <w:sz w:val="18"/>
        </w:rPr>
        <w:t xml:space="preserve"> intervenir dans notre solution.</w:t>
      </w:r>
    </w:p>
    <w:p w:rsidR="007F41B9" w:rsidRPr="00DA4064" w:rsidRDefault="007F41B9" w:rsidP="002D5623">
      <w:pPr>
        <w:spacing w:after="80"/>
        <w:rPr>
          <w:sz w:val="18"/>
        </w:rPr>
      </w:pPr>
    </w:p>
    <w:p w:rsidR="00385B20" w:rsidRPr="00DA4064" w:rsidRDefault="00385B20" w:rsidP="002D5623">
      <w:pPr>
        <w:pStyle w:val="Paragraphedeliste"/>
        <w:numPr>
          <w:ilvl w:val="0"/>
          <w:numId w:val="25"/>
        </w:numPr>
        <w:spacing w:after="60"/>
        <w:rPr>
          <w:sz w:val="18"/>
        </w:rPr>
      </w:pPr>
      <w:r w:rsidRPr="00DA4064">
        <w:rPr>
          <w:sz w:val="18"/>
        </w:rPr>
        <w:t>Tâche 2.2 : Définition du contexte d’utilisation</w:t>
      </w:r>
    </w:p>
    <w:p w:rsidR="00BB1314" w:rsidRDefault="00385B20" w:rsidP="002D5623">
      <w:pPr>
        <w:spacing w:after="80"/>
        <w:rPr>
          <w:sz w:val="18"/>
        </w:rPr>
      </w:pPr>
      <w:r w:rsidRPr="00DA4064">
        <w:rPr>
          <w:sz w:val="18"/>
        </w:rPr>
        <w:t>Chacun pourra entrer dans la construction de son projet d’une porte différente, l’essentiel étant d’avoir en tête l’ensemble des phases nécessaires pour l’établissement d’un</w:t>
      </w:r>
      <w:r w:rsidR="00BB1314">
        <w:rPr>
          <w:sz w:val="18"/>
        </w:rPr>
        <w:t xml:space="preserve"> projet complet et cohérent.</w:t>
      </w:r>
    </w:p>
    <w:p w:rsidR="002D5623" w:rsidRPr="00DA4064" w:rsidRDefault="00BB1314" w:rsidP="002D5623">
      <w:pPr>
        <w:spacing w:after="80"/>
        <w:rPr>
          <w:sz w:val="18"/>
        </w:rPr>
      </w:pPr>
      <w:r>
        <w:rPr>
          <w:sz w:val="18"/>
        </w:rPr>
        <w:t xml:space="preserve">    P</w:t>
      </w:r>
      <w:r w:rsidR="00385B20" w:rsidRPr="00DA4064">
        <w:rPr>
          <w:sz w:val="18"/>
        </w:rPr>
        <w:t>our ce faire on a commencé par définir et préciser le contexte d’utilisation de notre solution proposée tout en analysant  la situation sur le territoire afin d’élargir les champs des points de vues et de vérifier la pertinence de nos démarches.</w:t>
      </w:r>
    </w:p>
    <w:p w:rsidR="00385B20" w:rsidRPr="00DA4064" w:rsidRDefault="002D5623" w:rsidP="002D5623">
      <w:pPr>
        <w:spacing w:after="80"/>
        <w:rPr>
          <w:sz w:val="18"/>
        </w:rPr>
      </w:pPr>
      <w:r w:rsidRPr="00DA4064">
        <w:rPr>
          <w:sz w:val="18"/>
        </w:rPr>
        <w:t xml:space="preserve">    </w:t>
      </w:r>
      <w:r w:rsidR="00385B20" w:rsidRPr="00DA4064">
        <w:rPr>
          <w:sz w:val="18"/>
        </w:rPr>
        <w:t>Ce qu’on a prévu ne diffère pas trop de ce qu’on</w:t>
      </w:r>
      <w:r w:rsidRPr="00DA4064">
        <w:rPr>
          <w:sz w:val="18"/>
        </w:rPr>
        <w:t xml:space="preserve"> a consommé en nombres d’heures.</w:t>
      </w:r>
    </w:p>
    <w:p w:rsidR="00385B20" w:rsidRPr="00DA4064" w:rsidRDefault="00385B20" w:rsidP="002D5623">
      <w:pPr>
        <w:pStyle w:val="Paragraphedeliste"/>
        <w:numPr>
          <w:ilvl w:val="0"/>
          <w:numId w:val="25"/>
        </w:numPr>
        <w:spacing w:after="60"/>
        <w:rPr>
          <w:sz w:val="18"/>
        </w:rPr>
      </w:pPr>
      <w:r w:rsidRPr="00DA4064">
        <w:rPr>
          <w:sz w:val="18"/>
        </w:rPr>
        <w:t>Tâche 2.3 : Définition des besoins utilisateurs</w:t>
      </w:r>
    </w:p>
    <w:p w:rsidR="00BB1314" w:rsidRDefault="00385B20" w:rsidP="002D5623">
      <w:pPr>
        <w:spacing w:after="80"/>
        <w:rPr>
          <w:sz w:val="18"/>
        </w:rPr>
      </w:pPr>
      <w:r w:rsidRPr="00DA4064">
        <w:rPr>
          <w:sz w:val="18"/>
        </w:rPr>
        <w:t xml:space="preserve">Il demeure opportun de recueillir les besoins des utilisateurs et de situer le contexte du système donc après avoir identifier les bons contributeurs au projet, on a essayé de rendre les besoins "visibles" et ainsi de mieux les comprendre pour assurer l'adéquation des solutions retenues avec les besoins exprimés, pour finalement avoir un recueil et une définition claire des besoins utilisateur, et les prioriser selon leur attentes et exigences.    </w:t>
      </w:r>
    </w:p>
    <w:p w:rsidR="00385B20" w:rsidRPr="00DA4064" w:rsidRDefault="00385B20" w:rsidP="002D5623">
      <w:pPr>
        <w:spacing w:after="80"/>
        <w:rPr>
          <w:sz w:val="18"/>
        </w:rPr>
      </w:pPr>
      <w:r w:rsidRPr="00DA4064">
        <w:rPr>
          <w:sz w:val="18"/>
        </w:rPr>
        <w:t xml:space="preserve"> </w:t>
      </w:r>
      <w:r w:rsidR="00EE77F5" w:rsidRPr="00DA4064">
        <w:rPr>
          <w:sz w:val="18"/>
        </w:rPr>
        <w:t xml:space="preserve">    </w:t>
      </w:r>
      <w:r w:rsidR="002D5623" w:rsidRPr="00DA4064">
        <w:rPr>
          <w:sz w:val="18"/>
        </w:rPr>
        <w:t xml:space="preserve">  </w:t>
      </w:r>
      <w:r w:rsidRPr="00DA4064">
        <w:rPr>
          <w:sz w:val="18"/>
        </w:rPr>
        <w:t>Cette tâche -vue son importance et sa critique- elle nous pris un surplus de budget horaires.</w:t>
      </w:r>
      <w:del w:id="415" w:author="Dalel Gharsalli" w:date="2015-02-28T18:44:00Z">
        <w:r w:rsidRPr="00DA4064">
          <w:delText xml:space="preserve"> prévu pour ce Jalo</w:delText>
        </w:r>
      </w:del>
    </w:p>
    <w:p w:rsidR="00385B20" w:rsidRPr="00DA4064" w:rsidRDefault="00385B20" w:rsidP="00385B20">
      <w:pPr>
        <w:pStyle w:val="SIGPLANSub-subsectionheading"/>
        <w:numPr>
          <w:ilvl w:val="2"/>
          <w:numId w:val="2"/>
        </w:numPr>
        <w:rPr>
          <w:lang w:val="fr-FR"/>
        </w:rPr>
      </w:pPr>
      <w:r w:rsidRPr="00DA4064">
        <w:rPr>
          <w:lang w:val="fr-FR"/>
        </w:rPr>
        <w:t>L</w:t>
      </w:r>
      <w:r w:rsidR="00C31572" w:rsidRPr="00DA4064">
        <w:rPr>
          <w:lang w:val="fr-FR"/>
        </w:rPr>
        <w:t>ivra</w:t>
      </w:r>
      <w:r w:rsidRPr="00DA4064">
        <w:rPr>
          <w:lang w:val="fr-FR"/>
        </w:rPr>
        <w:t>bles</w:t>
      </w:r>
    </w:p>
    <w:p w:rsidR="00385B20" w:rsidRPr="00DA4064" w:rsidRDefault="00EE77F5" w:rsidP="00BB1314">
      <w:pPr>
        <w:pStyle w:val="SIGPLANParagraph1"/>
        <w:numPr>
          <w:ilvl w:val="0"/>
          <w:numId w:val="25"/>
        </w:numPr>
        <w:spacing w:after="60"/>
        <w:rPr>
          <w:lang w:val="fr-FR"/>
        </w:rPr>
      </w:pPr>
      <w:r w:rsidRPr="00DA4064">
        <w:rPr>
          <w:lang w:val="fr-FR"/>
        </w:rPr>
        <w:t>Livrable D2 : Rapport de la phase d’analyse des besoins utilisateurs (23/11/2014)</w:t>
      </w:r>
    </w:p>
    <w:p w:rsidR="00BB1314" w:rsidRDefault="00EE77F5" w:rsidP="00BB1314">
      <w:pPr>
        <w:pStyle w:val="SIGPLANParagraph1"/>
        <w:spacing w:after="80"/>
        <w:rPr>
          <w:lang w:val="fr-FR"/>
        </w:rPr>
      </w:pPr>
      <w:r w:rsidRPr="00DA4064">
        <w:rPr>
          <w:lang w:val="fr-FR"/>
        </w:rPr>
        <w:t>Ce document présente l’une des phases les plus importantes dans le cycle de développement d’un projet, puisqu’il nous a permis d’éviter les modules non conformes aux besoins de l’utilisateur. Et Au niveau de ce dernier, on a décrit les besoins et les acteurs qui vont interagir avec notre système via un ensemble de diagramme (cas d’utilisation, séquences…etc.) ainsi que les aspects techniques et/ou fonctionnels à développer.</w:t>
      </w:r>
    </w:p>
    <w:p w:rsidR="00EE77F5" w:rsidRPr="00DA4064" w:rsidRDefault="00BB1314" w:rsidP="00EE77F5">
      <w:pPr>
        <w:pStyle w:val="SIGPLANParagraph1"/>
        <w:rPr>
          <w:lang w:val="fr-FR"/>
        </w:rPr>
      </w:pPr>
      <w:r>
        <w:rPr>
          <w:lang w:val="fr-FR"/>
        </w:rPr>
        <w:t xml:space="preserve">    </w:t>
      </w:r>
      <w:r w:rsidR="00EE77F5" w:rsidRPr="00DA4064">
        <w:rPr>
          <w:lang w:val="fr-FR"/>
        </w:rPr>
        <w:t xml:space="preserve"> Il a été livré comme prévu.</w:t>
      </w:r>
    </w:p>
    <w:p w:rsidR="009802EC" w:rsidRPr="00DA4064" w:rsidRDefault="00B670E2" w:rsidP="00EE77F5">
      <w:pPr>
        <w:pStyle w:val="SIGPLANSubsectionheading"/>
        <w:rPr>
          <w:lang w:val="fr-FR"/>
        </w:rPr>
      </w:pPr>
      <w:r w:rsidRPr="00DA4064">
        <w:rPr>
          <w:noProof/>
          <w:lang w:val="fr-FR" w:eastAsia="fr-FR"/>
        </w:rPr>
        <w:drawing>
          <wp:anchor distT="0" distB="0" distL="114300" distR="114300" simplePos="0" relativeHeight="251668480" behindDoc="0" locked="0" layoutInCell="1" allowOverlap="1" wp14:anchorId="76ADC42B" wp14:editId="034BADB2">
            <wp:simplePos x="0" y="0"/>
            <wp:positionH relativeFrom="margin">
              <wp:posOffset>3409950</wp:posOffset>
            </wp:positionH>
            <wp:positionV relativeFrom="paragraph">
              <wp:posOffset>352425</wp:posOffset>
            </wp:positionV>
            <wp:extent cx="3240000" cy="1911600"/>
            <wp:effectExtent l="0" t="0" r="17780" b="12700"/>
            <wp:wrapTopAndBottom/>
            <wp:docPr id="10" name="Graphique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ins w:id="416" w:author="Dalel Gharsalli" w:date="2015-02-28T18:44:00Z">
        <w:r w:rsidR="009802EC" w:rsidRPr="00DA4064">
          <w:rPr>
            <w:lang w:val="fr-FR"/>
          </w:rPr>
          <w:t xml:space="preserve">Lot 3 : </w:t>
        </w:r>
      </w:ins>
      <w:r w:rsidR="00EE77F5" w:rsidRPr="00DA4064">
        <w:rPr>
          <w:lang w:val="fr-FR"/>
        </w:rPr>
        <w:t>Recherche et documentation</w:t>
      </w:r>
    </w:p>
    <w:p w:rsidR="009B2B1B" w:rsidRPr="00DA4064" w:rsidRDefault="009B2B1B" w:rsidP="002D5623">
      <w:pPr>
        <w:pStyle w:val="SIGPLANParagraph"/>
        <w:ind w:firstLine="0"/>
        <w:rPr>
          <w:lang w:val="fr-FR"/>
        </w:rPr>
      </w:pPr>
    </w:p>
    <w:p w:rsidR="00C62C8B" w:rsidRPr="00DA4064" w:rsidRDefault="00CA5AEF" w:rsidP="00CA5AEF">
      <w:pPr>
        <w:pStyle w:val="SIGPLANTablecaption"/>
        <w:rPr>
          <w:lang w:val="fr-FR"/>
        </w:rPr>
      </w:pPr>
      <w:r w:rsidRPr="00DA4064">
        <w:rPr>
          <w:b/>
          <w:lang w:val="fr-FR"/>
        </w:rPr>
        <w:t xml:space="preserve">                      </w:t>
      </w:r>
      <w:r w:rsidR="002D5623" w:rsidRPr="00DA4064">
        <w:rPr>
          <w:b/>
          <w:lang w:val="fr-FR"/>
        </w:rPr>
        <w:t xml:space="preserve">       </w:t>
      </w:r>
      <w:r w:rsidRPr="00DA4064">
        <w:rPr>
          <w:b/>
          <w:lang w:val="fr-FR"/>
        </w:rPr>
        <w:t xml:space="preserve"> </w:t>
      </w:r>
      <w:r w:rsidR="009B2B1B" w:rsidRPr="00DA4064">
        <w:rPr>
          <w:b/>
          <w:lang w:val="fr-FR"/>
        </w:rPr>
        <w:t>Figure</w:t>
      </w:r>
      <w:ins w:id="417" w:author="Dalel Gharsalli" w:date="2015-02-28T18:44:00Z">
        <w:r w:rsidR="009B2B1B" w:rsidRPr="00DA4064">
          <w:rPr>
            <w:b/>
            <w:lang w:val="fr-FR"/>
          </w:rPr>
          <w:t xml:space="preserve"> </w:t>
        </w:r>
      </w:ins>
      <w:r w:rsidR="009B2B1B" w:rsidRPr="00DA4064">
        <w:rPr>
          <w:b/>
          <w:lang w:val="fr-FR"/>
        </w:rPr>
        <w:t>4</w:t>
      </w:r>
      <w:ins w:id="418" w:author="Dalel Gharsalli" w:date="2015-02-28T18:44:00Z">
        <w:r w:rsidR="009B2B1B" w:rsidRPr="00DA4064">
          <w:rPr>
            <w:b/>
            <w:lang w:val="fr-FR"/>
          </w:rPr>
          <w:t>.</w:t>
        </w:r>
        <w:r w:rsidR="009B2B1B" w:rsidRPr="00DA4064">
          <w:rPr>
            <w:lang w:val="fr-FR"/>
          </w:rPr>
          <w:t> </w:t>
        </w:r>
        <w:r w:rsidR="009B2B1B" w:rsidRPr="00DA4064">
          <w:rPr>
            <w:lang w:val="fr-FR"/>
          </w:rPr>
          <w:t>S</w:t>
        </w:r>
      </w:ins>
      <w:r w:rsidR="009B2B1B" w:rsidRPr="00DA4064">
        <w:rPr>
          <w:lang w:val="fr-FR"/>
        </w:rPr>
        <w:t>uivi du Lot 3</w:t>
      </w:r>
      <w:ins w:id="419" w:author="Dalel Gharsalli" w:date="2015-02-28T18:44:00Z">
        <w:r w:rsidR="009B2B1B" w:rsidRPr="00DA4064">
          <w:rPr>
            <w:lang w:val="fr-FR"/>
          </w:rPr>
          <w:t>.</w:t>
        </w:r>
      </w:ins>
    </w:p>
    <w:p w:rsidR="009B2B1B" w:rsidRPr="00DA4064" w:rsidRDefault="009B2B1B" w:rsidP="009B2B1B">
      <w:pPr>
        <w:pStyle w:val="SIGPLANSub-subsectionheading"/>
        <w:numPr>
          <w:ilvl w:val="2"/>
          <w:numId w:val="2"/>
        </w:numPr>
        <w:rPr>
          <w:lang w:val="fr-FR"/>
        </w:rPr>
      </w:pPr>
      <w:r w:rsidRPr="00DA4064">
        <w:rPr>
          <w:lang w:val="fr-FR"/>
        </w:rPr>
        <w:lastRenderedPageBreak/>
        <w:t>Objectifs du lot</w:t>
      </w:r>
    </w:p>
    <w:p w:rsidR="00EE77F5" w:rsidRPr="00DA4064" w:rsidRDefault="00EE77F5" w:rsidP="00EE77F5">
      <w:pPr>
        <w:rPr>
          <w:sz w:val="18"/>
        </w:rPr>
      </w:pPr>
      <w:r w:rsidRPr="00DA4064">
        <w:rPr>
          <w:sz w:val="18"/>
        </w:rPr>
        <w:t xml:space="preserve"> L’objectif de ce lot est d’effectuer toutes les recherches nécessaires afin de bien comprendre les différentes technologies à utiliser dans le projet, également documenter les applications implémentées.</w:t>
      </w:r>
    </w:p>
    <w:p w:rsidR="00EE77F5" w:rsidRPr="00DA4064" w:rsidRDefault="00B670E2" w:rsidP="00EE77F5">
      <w:pPr>
        <w:pStyle w:val="SIGPLANSub-subsectionheading"/>
        <w:numPr>
          <w:ilvl w:val="2"/>
          <w:numId w:val="2"/>
        </w:numPr>
        <w:rPr>
          <w:lang w:val="fr-FR"/>
        </w:rPr>
      </w:pPr>
      <w:r w:rsidRPr="00DA4064">
        <w:rPr>
          <w:noProof/>
          <w:lang w:val="fr-FR" w:eastAsia="fr-FR"/>
        </w:rPr>
        <w:drawing>
          <wp:anchor distT="0" distB="0" distL="114300" distR="114300" simplePos="0" relativeHeight="251670528" behindDoc="0" locked="0" layoutInCell="1" allowOverlap="1" wp14:anchorId="0A8F0DB9" wp14:editId="2D0E1593">
            <wp:simplePos x="0" y="0"/>
            <wp:positionH relativeFrom="column">
              <wp:posOffset>3352800</wp:posOffset>
            </wp:positionH>
            <wp:positionV relativeFrom="paragraph">
              <wp:posOffset>76200</wp:posOffset>
            </wp:positionV>
            <wp:extent cx="3239770" cy="1809750"/>
            <wp:effectExtent l="0" t="0" r="17780" b="0"/>
            <wp:wrapTopAndBottom/>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sidR="00EE77F5" w:rsidRPr="00DA4064">
        <w:rPr>
          <w:lang w:val="fr-FR"/>
        </w:rPr>
        <w:t>Descriptions du lot</w:t>
      </w:r>
    </w:p>
    <w:p w:rsidR="00EE77F5" w:rsidRPr="00DA4064" w:rsidRDefault="00C62C8B" w:rsidP="002D5623">
      <w:pPr>
        <w:pStyle w:val="Paragraphedeliste"/>
        <w:numPr>
          <w:ilvl w:val="0"/>
          <w:numId w:val="25"/>
        </w:numPr>
        <w:spacing w:after="60"/>
        <w:rPr>
          <w:sz w:val="18"/>
        </w:rPr>
      </w:pPr>
      <w:r w:rsidRPr="00DA4064">
        <w:rPr>
          <w:sz w:val="18"/>
        </w:rPr>
        <w:t>Tâche 3.1 : Etude de faisabilité du projet</w:t>
      </w:r>
    </w:p>
    <w:p w:rsidR="00C62C8B" w:rsidRPr="00DA4064" w:rsidRDefault="00EE77F5" w:rsidP="00BB1314">
      <w:pPr>
        <w:spacing w:after="80"/>
        <w:rPr>
          <w:sz w:val="18"/>
        </w:rPr>
      </w:pPr>
      <w:r w:rsidRPr="00DA4064">
        <w:rPr>
          <w:sz w:val="18"/>
        </w:rPr>
        <w:t>Dans la gestion de projets l’étude de faisabilité consiste à analyser la viabilité et les implications économiques et organisationnelles d’un projet, autrement s’assurer du fait que le projet soit techniquement faisab</w:t>
      </w:r>
      <w:r w:rsidR="00C62C8B" w:rsidRPr="00DA4064">
        <w:rPr>
          <w:sz w:val="18"/>
        </w:rPr>
        <w:t>le et économiquement viables.</w:t>
      </w:r>
      <w:r w:rsidRPr="00DA4064">
        <w:rPr>
          <w:sz w:val="18"/>
        </w:rPr>
        <w:t xml:space="preserve"> </w:t>
      </w:r>
    </w:p>
    <w:p w:rsidR="00C62C8B" w:rsidRPr="00DA4064" w:rsidRDefault="00C62C8B" w:rsidP="002D5623">
      <w:pPr>
        <w:spacing w:after="80"/>
        <w:rPr>
          <w:sz w:val="18"/>
        </w:rPr>
      </w:pPr>
      <w:r w:rsidRPr="00DA4064">
        <w:rPr>
          <w:sz w:val="18"/>
        </w:rPr>
        <w:t xml:space="preserve">    I</w:t>
      </w:r>
      <w:r w:rsidR="00EE77F5" w:rsidRPr="00DA4064">
        <w:rPr>
          <w:sz w:val="18"/>
        </w:rPr>
        <w:t>l n’y a eu aucune déviation par rapport aux nombres d’heures prévu pour cette tâche.</w:t>
      </w:r>
    </w:p>
    <w:p w:rsidR="00EE77F5" w:rsidRPr="00DA4064" w:rsidRDefault="00C62C8B" w:rsidP="002D5623">
      <w:pPr>
        <w:pStyle w:val="Paragraphedeliste"/>
        <w:numPr>
          <w:ilvl w:val="0"/>
          <w:numId w:val="25"/>
        </w:numPr>
        <w:spacing w:after="60"/>
        <w:rPr>
          <w:sz w:val="18"/>
        </w:rPr>
      </w:pPr>
      <w:r w:rsidRPr="00DA4064">
        <w:rPr>
          <w:sz w:val="18"/>
        </w:rPr>
        <w:t>Tâche 3.2 : Traitement du rapport de faisabilité du projet</w:t>
      </w:r>
    </w:p>
    <w:p w:rsidR="00C62C8B" w:rsidRPr="00DA4064" w:rsidRDefault="00EE77F5" w:rsidP="002D5623">
      <w:pPr>
        <w:spacing w:after="80"/>
        <w:rPr>
          <w:sz w:val="18"/>
        </w:rPr>
      </w:pPr>
      <w:r w:rsidRPr="00DA4064">
        <w:rPr>
          <w:sz w:val="18"/>
        </w:rPr>
        <w:t>C’est l’élaboration d’un rapport de l’étude de la faisabilité du projet englobant une analyse technique, commerciale et économique. Si l’expression peut effrayer certains, mener un tel rapport n’est pas si ambigu et demande surtout de la stratégie et de la méthode et puis c’est un point de départ très important pour la planification et la conception de chaque projet qui nous sera utile à l’intérieur du marché pour appuyer les facteurs à considérer lors de la sélection du terrain, l’évaluation de la concurrence et bien sûr les possibilités financières .</w:t>
      </w:r>
    </w:p>
    <w:p w:rsidR="00C62C8B" w:rsidRPr="00DA4064" w:rsidRDefault="00C62C8B" w:rsidP="002D5623">
      <w:pPr>
        <w:spacing w:after="80"/>
        <w:rPr>
          <w:sz w:val="18"/>
        </w:rPr>
      </w:pPr>
      <w:r w:rsidRPr="00DA4064">
        <w:rPr>
          <w:sz w:val="18"/>
        </w:rPr>
        <w:t xml:space="preserve">    </w:t>
      </w:r>
      <w:r w:rsidR="00EE77F5" w:rsidRPr="00DA4064">
        <w:rPr>
          <w:sz w:val="18"/>
        </w:rPr>
        <w:t xml:space="preserve">La tâche a nécessité </w:t>
      </w:r>
      <w:r w:rsidR="00BB1314" w:rsidRPr="00DA4064">
        <w:rPr>
          <w:sz w:val="18"/>
        </w:rPr>
        <w:t>le juste nombre</w:t>
      </w:r>
      <w:r w:rsidR="00EE77F5" w:rsidRPr="00DA4064">
        <w:rPr>
          <w:sz w:val="18"/>
        </w:rPr>
        <w:t xml:space="preserve"> </w:t>
      </w:r>
      <w:r w:rsidR="00BB1314">
        <w:rPr>
          <w:sz w:val="18"/>
        </w:rPr>
        <w:t xml:space="preserve">d’heure </w:t>
      </w:r>
      <w:r w:rsidR="00EE77F5" w:rsidRPr="00DA4064">
        <w:rPr>
          <w:sz w:val="18"/>
        </w:rPr>
        <w:t xml:space="preserve">qu’on a </w:t>
      </w:r>
      <w:r w:rsidR="00A00AAD" w:rsidRPr="00DA4064">
        <w:rPr>
          <w:sz w:val="18"/>
        </w:rPr>
        <w:t>fixé.</w:t>
      </w:r>
    </w:p>
    <w:p w:rsidR="00EE77F5" w:rsidRPr="00DA4064" w:rsidRDefault="00C62C8B" w:rsidP="002D5623">
      <w:pPr>
        <w:pStyle w:val="Paragraphedeliste"/>
        <w:numPr>
          <w:ilvl w:val="0"/>
          <w:numId w:val="25"/>
        </w:numPr>
        <w:spacing w:after="60"/>
        <w:rPr>
          <w:sz w:val="18"/>
        </w:rPr>
      </w:pPr>
      <w:r w:rsidRPr="00DA4064">
        <w:rPr>
          <w:sz w:val="18"/>
        </w:rPr>
        <w:t xml:space="preserve">Tâche 3.3 : Documentation continue </w:t>
      </w:r>
    </w:p>
    <w:p w:rsidR="00BB1314" w:rsidRDefault="00C62C8B" w:rsidP="00BB1314">
      <w:pPr>
        <w:spacing w:after="80"/>
        <w:rPr>
          <w:sz w:val="18"/>
        </w:rPr>
      </w:pPr>
      <w:r w:rsidRPr="00DA4064">
        <w:rPr>
          <w:sz w:val="18"/>
        </w:rPr>
        <w:t>Il s’agit de la documentation interne des applications, qui vise à faciliter la maintenance du code par des tiers, également la description de différentes technologies et de l’architecture du projet pour que toute personne impliqué dans le projet partage la même compréhension des attentes et comment faire.</w:t>
      </w:r>
    </w:p>
    <w:p w:rsidR="00C62C8B" w:rsidRPr="00DA4064" w:rsidRDefault="00BB1314" w:rsidP="00C62C8B">
      <w:pPr>
        <w:rPr>
          <w:sz w:val="18"/>
        </w:rPr>
      </w:pPr>
      <w:r>
        <w:rPr>
          <w:sz w:val="18"/>
        </w:rPr>
        <w:t xml:space="preserve">   </w:t>
      </w:r>
      <w:r w:rsidR="00C62C8B" w:rsidRPr="00DA4064">
        <w:rPr>
          <w:sz w:val="18"/>
        </w:rPr>
        <w:t xml:space="preserve"> Au niveau du budget horaire on a prévu plus qu’on en </w:t>
      </w:r>
      <w:r w:rsidRPr="00DA4064">
        <w:rPr>
          <w:sz w:val="18"/>
        </w:rPr>
        <w:t>avait besoin</w:t>
      </w:r>
      <w:r w:rsidR="00C62C8B" w:rsidRPr="00DA4064">
        <w:t>.</w:t>
      </w:r>
      <w:ins w:id="420" w:author="Dalel Gharsalli" w:date="2015-02-28T18:44:00Z">
        <w:r w:rsidR="009802EC" w:rsidRPr="00DA4064">
          <w:t xml:space="preserve"> </w:t>
        </w:r>
      </w:ins>
    </w:p>
    <w:p w:rsidR="00C62C8B" w:rsidRPr="00DA4064" w:rsidRDefault="00C62C8B" w:rsidP="00C62C8B">
      <w:pPr>
        <w:pStyle w:val="SIGPLANSub-subsectionheading"/>
        <w:numPr>
          <w:ilvl w:val="2"/>
          <w:numId w:val="2"/>
        </w:numPr>
        <w:rPr>
          <w:lang w:val="fr-FR"/>
        </w:rPr>
      </w:pPr>
      <w:r w:rsidRPr="00DA4064">
        <w:rPr>
          <w:lang w:val="fr-FR"/>
        </w:rPr>
        <w:t>L</w:t>
      </w:r>
      <w:r w:rsidR="00C31572" w:rsidRPr="00DA4064">
        <w:rPr>
          <w:lang w:val="fr-FR"/>
        </w:rPr>
        <w:t>ivra</w:t>
      </w:r>
      <w:r w:rsidRPr="00DA4064">
        <w:rPr>
          <w:lang w:val="fr-FR"/>
        </w:rPr>
        <w:t>bles</w:t>
      </w:r>
    </w:p>
    <w:p w:rsidR="00C62C8B" w:rsidRPr="00DA4064" w:rsidRDefault="00C62C8B" w:rsidP="002D5623">
      <w:pPr>
        <w:pStyle w:val="SIGPLANParagraph1"/>
        <w:numPr>
          <w:ilvl w:val="0"/>
          <w:numId w:val="25"/>
        </w:numPr>
        <w:spacing w:after="60"/>
        <w:rPr>
          <w:lang w:val="fr-FR"/>
        </w:rPr>
      </w:pPr>
      <w:r w:rsidRPr="00DA4064">
        <w:rPr>
          <w:lang w:val="fr-FR"/>
        </w:rPr>
        <w:t>Livrable D3.1 : Rapport de l’étude de faisabilité du projet (30/11/2014)</w:t>
      </w:r>
    </w:p>
    <w:p w:rsidR="00BB1314" w:rsidRDefault="00C62C8B" w:rsidP="002D5623">
      <w:pPr>
        <w:pStyle w:val="SIGPLANParagraph1"/>
        <w:spacing w:after="80"/>
        <w:rPr>
          <w:lang w:val="fr-FR"/>
        </w:rPr>
      </w:pPr>
      <w:r w:rsidRPr="00DA4064">
        <w:rPr>
          <w:lang w:val="fr-FR"/>
        </w:rPr>
        <w:t>C’est le document contenant l’analyse de la fiabilité et les implications organisationnelles du projet. Il a été livré à la date exacte prévu et parmi les critères de succès de ce lot on peut parler de la bonne  planification et le suivi efficaces, qui nous ont permis de déterminer les priorités et les directions à prendre tout au long du projet déjà.</w:t>
      </w:r>
    </w:p>
    <w:p w:rsidR="00C62C8B" w:rsidRPr="00DA4064" w:rsidRDefault="00BB1314" w:rsidP="002D5623">
      <w:pPr>
        <w:pStyle w:val="SIGPLANParagraph1"/>
        <w:spacing w:after="80"/>
        <w:rPr>
          <w:lang w:val="fr-FR"/>
        </w:rPr>
      </w:pPr>
      <w:r>
        <w:rPr>
          <w:lang w:val="fr-FR"/>
        </w:rPr>
        <w:t xml:space="preserve">    </w:t>
      </w:r>
      <w:r w:rsidR="00C62C8B" w:rsidRPr="00DA4064">
        <w:rPr>
          <w:lang w:val="fr-FR"/>
        </w:rPr>
        <w:t xml:space="preserve"> </w:t>
      </w:r>
      <w:r w:rsidR="002D5623" w:rsidRPr="00DA4064">
        <w:rPr>
          <w:lang w:val="fr-FR"/>
        </w:rPr>
        <w:t>Il a été livré à la date prévue</w:t>
      </w:r>
      <w:r>
        <w:rPr>
          <w:lang w:val="fr-FR"/>
        </w:rPr>
        <w:t>.</w:t>
      </w:r>
    </w:p>
    <w:p w:rsidR="00C62C8B" w:rsidRPr="00DA4064" w:rsidRDefault="00C62C8B" w:rsidP="001C256C">
      <w:pPr>
        <w:pStyle w:val="SIGPLANParagraph1"/>
        <w:numPr>
          <w:ilvl w:val="0"/>
          <w:numId w:val="25"/>
        </w:numPr>
        <w:spacing w:after="60"/>
        <w:rPr>
          <w:lang w:val="fr-FR"/>
        </w:rPr>
      </w:pPr>
      <w:r w:rsidRPr="00DA4064">
        <w:rPr>
          <w:lang w:val="fr-FR"/>
        </w:rPr>
        <w:t>Livrable D3.2 : Rapport de la recherche et documentation (22/02/2015)</w:t>
      </w:r>
    </w:p>
    <w:p w:rsidR="00BB1314" w:rsidRDefault="00C62C8B" w:rsidP="00BB1314">
      <w:pPr>
        <w:pStyle w:val="SIGPLANParagraph1"/>
        <w:spacing w:after="80"/>
        <w:rPr>
          <w:lang w:val="fr-FR"/>
        </w:rPr>
      </w:pPr>
      <w:r w:rsidRPr="00DA4064">
        <w:rPr>
          <w:lang w:val="fr-FR"/>
        </w:rPr>
        <w:t>Ce livrable représente une référence historique qui fournit des informations détaillées sur le projet pendant toutes ces phases de progression –dès les premières recherches jusqu’aux  dernières implémentations, validations et tests-.</w:t>
      </w:r>
    </w:p>
    <w:p w:rsidR="00BB1314" w:rsidRDefault="00BB1314" w:rsidP="00BB1314">
      <w:pPr>
        <w:pStyle w:val="SIGPLANParagraph1"/>
        <w:spacing w:after="80"/>
        <w:rPr>
          <w:lang w:val="fr-FR"/>
        </w:rPr>
      </w:pPr>
      <w:r>
        <w:rPr>
          <w:lang w:val="fr-FR"/>
        </w:rPr>
        <w:t xml:space="preserve">    </w:t>
      </w:r>
      <w:r w:rsidR="00C62C8B" w:rsidRPr="00DA4064">
        <w:rPr>
          <w:lang w:val="fr-FR"/>
        </w:rPr>
        <w:t xml:space="preserve"> Il a été livré comme prévu et le fait que ces les objectifs aient globalement été atteints, et en se conservant un découpage et une affectation des ressources proches de celles prévues dans le </w:t>
      </w:r>
      <w:proofErr w:type="spellStart"/>
      <w:r w:rsidR="00C62C8B" w:rsidRPr="00DA4064">
        <w:rPr>
          <w:lang w:val="fr-FR"/>
        </w:rPr>
        <w:t>DoW</w:t>
      </w:r>
      <w:proofErr w:type="spellEnd"/>
      <w:r w:rsidR="00C62C8B" w:rsidRPr="00DA4064">
        <w:rPr>
          <w:lang w:val="fr-FR"/>
        </w:rPr>
        <w:t xml:space="preserve">, atteste de la réussite de cette tâche.    </w:t>
      </w:r>
    </w:p>
    <w:p w:rsidR="00C62C8B" w:rsidRPr="00DA4064" w:rsidRDefault="00C62C8B" w:rsidP="00717FAF">
      <w:pPr>
        <w:pStyle w:val="SIGPLANParagraph1"/>
        <w:rPr>
          <w:lang w:val="fr-FR"/>
        </w:rPr>
      </w:pPr>
      <w:r w:rsidRPr="00DA4064">
        <w:rPr>
          <w:lang w:val="fr-FR"/>
        </w:rPr>
        <w:lastRenderedPageBreak/>
        <w:t xml:space="preserve">   Son retard de livraison s’explique par sa dépendance à la modification des</w:t>
      </w:r>
      <w:r w:rsidR="00167E6F">
        <w:rPr>
          <w:lang w:val="fr-FR"/>
        </w:rPr>
        <w:t xml:space="preserve"> dates au livrable D1.2 qui nous a été imposée par notre responsable PFE Monsieur Sébastien Mosser.</w:t>
      </w:r>
    </w:p>
    <w:p w:rsidR="001C256C" w:rsidRPr="00DA4064" w:rsidRDefault="009B2B1B" w:rsidP="0012231C">
      <w:pPr>
        <w:pStyle w:val="SIGPLANSubsectionheading"/>
        <w:rPr>
          <w:lang w:val="fr-FR"/>
        </w:rPr>
      </w:pPr>
      <w:r w:rsidRPr="00DA4064">
        <w:rPr>
          <w:lang w:val="fr-FR"/>
        </w:rPr>
        <w:t>Lot 4 : Implémentation d</w:t>
      </w:r>
      <w:r w:rsidR="00717FAF" w:rsidRPr="00DA4064">
        <w:rPr>
          <w:lang w:val="fr-FR"/>
        </w:rPr>
        <w:t>u module collecte des données</w:t>
      </w:r>
    </w:p>
    <w:p w:rsidR="001C256C" w:rsidRPr="00DA4064" w:rsidRDefault="001C256C" w:rsidP="001C256C">
      <w:pPr>
        <w:pStyle w:val="SIGPLANParagraph1"/>
        <w:rPr>
          <w:lang w:val="fr-FR"/>
        </w:rPr>
      </w:pPr>
    </w:p>
    <w:p w:rsidR="00B670E2" w:rsidRDefault="00B670E2" w:rsidP="00B670E2">
      <w:pPr>
        <w:pStyle w:val="SIGPLANSub-subsectionheading"/>
        <w:numPr>
          <w:ilvl w:val="0"/>
          <w:numId w:val="0"/>
        </w:numPr>
        <w:rPr>
          <w:lang w:val="fr-FR"/>
        </w:rPr>
      </w:pPr>
    </w:p>
    <w:p w:rsidR="00B670E2" w:rsidRPr="00B670E2" w:rsidRDefault="00B670E2" w:rsidP="00B670E2">
      <w:pPr>
        <w:pStyle w:val="SIGPLANTablecaption"/>
        <w:spacing w:before="60" w:after="60"/>
        <w:rPr>
          <w:lang w:val="fr-FR"/>
        </w:rPr>
      </w:pPr>
      <w:r w:rsidRPr="00DA4064">
        <w:rPr>
          <w:b/>
          <w:lang w:val="fr-FR"/>
        </w:rPr>
        <w:t xml:space="preserve"> </w:t>
      </w:r>
      <w:r>
        <w:rPr>
          <w:b/>
          <w:lang w:val="fr-FR"/>
        </w:rPr>
        <w:t xml:space="preserve">                           </w:t>
      </w:r>
      <w:r w:rsidRPr="00DA4064">
        <w:rPr>
          <w:b/>
          <w:lang w:val="fr-FR"/>
        </w:rPr>
        <w:t xml:space="preserve"> Figure</w:t>
      </w:r>
      <w:ins w:id="421" w:author="Dalel Gharsalli" w:date="2015-02-28T18:44:00Z">
        <w:r w:rsidRPr="00DA4064">
          <w:rPr>
            <w:b/>
            <w:lang w:val="fr-FR"/>
          </w:rPr>
          <w:t xml:space="preserve"> </w:t>
        </w:r>
      </w:ins>
      <w:r w:rsidRPr="00DA4064">
        <w:rPr>
          <w:b/>
          <w:lang w:val="fr-FR"/>
        </w:rPr>
        <w:t>5</w:t>
      </w:r>
      <w:ins w:id="422" w:author="Dalel Gharsalli" w:date="2015-02-28T18:44:00Z">
        <w:r w:rsidRPr="00DA4064">
          <w:rPr>
            <w:b/>
            <w:lang w:val="fr-FR"/>
          </w:rPr>
          <w:t>.</w:t>
        </w:r>
        <w:r w:rsidRPr="00DA4064">
          <w:rPr>
            <w:lang w:val="fr-FR"/>
          </w:rPr>
          <w:t> </w:t>
        </w:r>
        <w:r w:rsidRPr="00DA4064">
          <w:rPr>
            <w:lang w:val="fr-FR"/>
          </w:rPr>
          <w:t>S</w:t>
        </w:r>
      </w:ins>
      <w:r w:rsidRPr="00DA4064">
        <w:rPr>
          <w:lang w:val="fr-FR"/>
        </w:rPr>
        <w:t>uivi du Lot 4.</w:t>
      </w:r>
    </w:p>
    <w:p w:rsidR="009B2B1B" w:rsidRPr="00DA4064" w:rsidRDefault="009B2B1B" w:rsidP="009B2B1B">
      <w:pPr>
        <w:pStyle w:val="SIGPLANSub-subsectionheading"/>
        <w:numPr>
          <w:ilvl w:val="2"/>
          <w:numId w:val="2"/>
        </w:numPr>
        <w:rPr>
          <w:lang w:val="fr-FR"/>
        </w:rPr>
      </w:pPr>
      <w:r w:rsidRPr="00DA4064">
        <w:rPr>
          <w:lang w:val="fr-FR"/>
        </w:rPr>
        <w:t>Objectifs du lot</w:t>
      </w:r>
    </w:p>
    <w:p w:rsidR="009B2B1B" w:rsidRPr="00DA4064" w:rsidRDefault="009B2B1B" w:rsidP="009B2B1B">
      <w:pPr>
        <w:rPr>
          <w:sz w:val="18"/>
        </w:rPr>
      </w:pPr>
      <w:r w:rsidRPr="00DA4064">
        <w:rPr>
          <w:sz w:val="18"/>
        </w:rPr>
        <w:t>L’objectif de ce lot est de réussir à collecter les données récupérées des utilisateurs afin de les sauvegarder.</w:t>
      </w:r>
    </w:p>
    <w:p w:rsidR="009B2B1B" w:rsidRPr="00DA4064" w:rsidRDefault="009B2B1B" w:rsidP="009B2B1B">
      <w:pPr>
        <w:pStyle w:val="SIGPLANSub-subsectionheading"/>
        <w:numPr>
          <w:ilvl w:val="2"/>
          <w:numId w:val="2"/>
        </w:numPr>
        <w:rPr>
          <w:lang w:val="fr-FR"/>
        </w:rPr>
      </w:pPr>
      <w:r w:rsidRPr="00DA4064">
        <w:rPr>
          <w:lang w:val="fr-FR"/>
        </w:rPr>
        <w:t>Descriptions du lot</w:t>
      </w:r>
    </w:p>
    <w:p w:rsidR="009B2B1B" w:rsidRPr="00DA4064" w:rsidRDefault="009B2B1B" w:rsidP="001C256C">
      <w:pPr>
        <w:pStyle w:val="Paragraphedeliste"/>
        <w:numPr>
          <w:ilvl w:val="0"/>
          <w:numId w:val="25"/>
        </w:numPr>
        <w:spacing w:after="60"/>
        <w:rPr>
          <w:sz w:val="18"/>
        </w:rPr>
      </w:pPr>
      <w:r w:rsidRPr="00DA4064">
        <w:rPr>
          <w:sz w:val="18"/>
        </w:rPr>
        <w:t>Tâche 4.1 : Développement des interfaces de création des profils utilisateurs</w:t>
      </w:r>
    </w:p>
    <w:p w:rsidR="001C256C" w:rsidRPr="00DA4064" w:rsidRDefault="009B2B1B" w:rsidP="001C256C">
      <w:pPr>
        <w:spacing w:after="80"/>
        <w:rPr>
          <w:sz w:val="18"/>
        </w:rPr>
      </w:pPr>
      <w:r w:rsidRPr="00DA4064">
        <w:rPr>
          <w:sz w:val="18"/>
        </w:rPr>
        <w:t>Conception et implémentation des interfaces graphiques de l’application mobile qui permettent aux utilisateurs de s’inscrire ; fournir leurs données (Nom, prénom, âge, sexe, taille, poids, pathologies…) aussi de préciser leur type d’activité sportive et leur objectif (Diminuer ou augmenter de poids, améliorer la qualité du sommeil…).</w:t>
      </w:r>
    </w:p>
    <w:p w:rsidR="009B2B1B" w:rsidRPr="00DA4064" w:rsidRDefault="001C256C" w:rsidP="001C256C">
      <w:pPr>
        <w:spacing w:after="80"/>
        <w:rPr>
          <w:sz w:val="18"/>
        </w:rPr>
      </w:pPr>
      <w:r w:rsidRPr="00DA4064">
        <w:rPr>
          <w:sz w:val="18"/>
        </w:rPr>
        <w:t xml:space="preserve">    </w:t>
      </w:r>
      <w:r w:rsidR="009B2B1B" w:rsidRPr="00DA4064">
        <w:rPr>
          <w:sz w:val="18"/>
        </w:rPr>
        <w:t>L’implémentation s’est faite sur l’IDE Android studio</w:t>
      </w:r>
      <w:r w:rsidR="009A4167">
        <w:rPr>
          <w:sz w:val="18"/>
        </w:rPr>
        <w:t xml:space="preserve"> [14]</w:t>
      </w:r>
      <w:r w:rsidR="009B2B1B" w:rsidRPr="00DA4064">
        <w:rPr>
          <w:sz w:val="18"/>
        </w:rPr>
        <w:t xml:space="preserve"> et toutes les données sont transmise vers le serveur Node JS via un web service REST</w:t>
      </w:r>
      <w:r w:rsidR="009A4167">
        <w:rPr>
          <w:sz w:val="18"/>
        </w:rPr>
        <w:t xml:space="preserve"> [15]. </w:t>
      </w:r>
      <w:r w:rsidR="009B2B1B" w:rsidRPr="00DA4064">
        <w:rPr>
          <w:sz w:val="18"/>
        </w:rPr>
        <w:t xml:space="preserve">Cette partie consiste à garder la logique métier coté serveur et que chaque client mobile Android fasse des appels quand il a besoin d’une ressource spécifique à consommer ,et c’est à ce niveau-là que notre web service REST se révèle vraiment comme une bonne alternative; pas besoin d’une implémentation par langage tout est unifié ,les clients utilisent le protocole HTTP </w:t>
      </w:r>
      <w:r w:rsidR="009A4167">
        <w:rPr>
          <w:sz w:val="18"/>
        </w:rPr>
        <w:t xml:space="preserve">[16] </w:t>
      </w:r>
      <w:r w:rsidR="009B2B1B" w:rsidRPr="00DA4064">
        <w:rPr>
          <w:sz w:val="18"/>
        </w:rPr>
        <w:t>comme protocole de communication et de transfert et le JSON</w:t>
      </w:r>
      <w:r w:rsidR="009A4167">
        <w:rPr>
          <w:sz w:val="18"/>
        </w:rPr>
        <w:t xml:space="preserve"> [17]</w:t>
      </w:r>
      <w:r w:rsidR="009B2B1B" w:rsidRPr="00DA4064">
        <w:rPr>
          <w:sz w:val="18"/>
        </w:rPr>
        <w:t xml:space="preserve"> comme format de donnée</w:t>
      </w:r>
      <w:r w:rsidRPr="00DA4064">
        <w:rPr>
          <w:sz w:val="18"/>
        </w:rPr>
        <w:t>s pour assurer pour le moment :</w:t>
      </w:r>
    </w:p>
    <w:p w:rsidR="009B2B1B" w:rsidRPr="00DA4064" w:rsidRDefault="009B2B1B" w:rsidP="001C256C">
      <w:pPr>
        <w:spacing w:after="60"/>
        <w:rPr>
          <w:sz w:val="18"/>
        </w:rPr>
      </w:pPr>
      <w:r w:rsidRPr="00DA4064">
        <w:rPr>
          <w:sz w:val="18"/>
        </w:rPr>
        <w:t xml:space="preserve"> </w:t>
      </w:r>
      <w:r w:rsidRPr="00DA4064">
        <w:rPr>
          <w:sz w:val="18"/>
        </w:rPr>
        <w:tab/>
        <w:t xml:space="preserve">•  La gestion des utilisateurs (ajout, suppression, </w:t>
      </w:r>
      <w:r w:rsidR="001C256C" w:rsidRPr="00DA4064">
        <w:rPr>
          <w:sz w:val="18"/>
        </w:rPr>
        <w:t xml:space="preserve">    </w:t>
      </w:r>
      <w:r w:rsidRPr="00DA4064">
        <w:rPr>
          <w:sz w:val="18"/>
        </w:rPr>
        <w:t xml:space="preserve">modification…etc.). </w:t>
      </w:r>
    </w:p>
    <w:p w:rsidR="009B2B1B" w:rsidRPr="00DA4064" w:rsidRDefault="00DA4064" w:rsidP="001C256C">
      <w:pPr>
        <w:spacing w:after="60"/>
        <w:rPr>
          <w:sz w:val="18"/>
        </w:rPr>
      </w:pPr>
      <w:r>
        <w:rPr>
          <w:sz w:val="18"/>
        </w:rPr>
        <w:t xml:space="preserve">                </w:t>
      </w:r>
      <w:r w:rsidR="009B2B1B" w:rsidRPr="00DA4064">
        <w:rPr>
          <w:sz w:val="18"/>
        </w:rPr>
        <w:t>•  La gestion des objectifs (affichage, recherche…etc.).</w:t>
      </w:r>
    </w:p>
    <w:p w:rsidR="009B2B1B" w:rsidRDefault="00DA4064" w:rsidP="001C256C">
      <w:pPr>
        <w:spacing w:after="80"/>
        <w:rPr>
          <w:sz w:val="18"/>
        </w:rPr>
      </w:pPr>
      <w:r w:rsidRPr="00DA4064">
        <w:rPr>
          <w:sz w:val="18"/>
        </w:rPr>
        <w:t xml:space="preserve"> </w:t>
      </w:r>
      <w:r w:rsidRPr="00DA4064">
        <w:rPr>
          <w:sz w:val="18"/>
        </w:rPr>
        <w:tab/>
        <w:t>•  L’envoi d’une réclamation en cas de non satisfaction du client par un service quelconques</w:t>
      </w:r>
      <w:r w:rsidR="001C256C" w:rsidRPr="00DA4064">
        <w:rPr>
          <w:sz w:val="18"/>
        </w:rPr>
        <w:t>.</w:t>
      </w:r>
    </w:p>
    <w:p w:rsidR="00DA4064" w:rsidRPr="00DA4064" w:rsidRDefault="00DA4064" w:rsidP="001C256C">
      <w:pPr>
        <w:spacing w:after="80"/>
        <w:rPr>
          <w:sz w:val="18"/>
        </w:rPr>
      </w:pPr>
      <w:r>
        <w:rPr>
          <w:sz w:val="18"/>
        </w:rPr>
        <w:t xml:space="preserve">                </w:t>
      </w:r>
      <w:r w:rsidRPr="00DA4064">
        <w:rPr>
          <w:sz w:val="18"/>
        </w:rPr>
        <w:t>•</w:t>
      </w:r>
      <w:r>
        <w:rPr>
          <w:sz w:val="18"/>
        </w:rPr>
        <w:t xml:space="preserve">  </w:t>
      </w:r>
      <w:r w:rsidRPr="00DA4064">
        <w:rPr>
          <w:sz w:val="18"/>
        </w:rPr>
        <w:t>La visualisation des différents services de notre plateforme.</w:t>
      </w:r>
    </w:p>
    <w:p w:rsidR="009B2B1B" w:rsidRPr="00DA4064" w:rsidRDefault="009B2B1B" w:rsidP="001C256C">
      <w:pPr>
        <w:spacing w:after="80"/>
        <w:rPr>
          <w:sz w:val="18"/>
        </w:rPr>
      </w:pPr>
      <w:r w:rsidRPr="00DA4064">
        <w:rPr>
          <w:sz w:val="18"/>
        </w:rPr>
        <w:t xml:space="preserve">    Tout comme pour quelques tâches qui précèdent, les choix se sont imposés assez naturellement, ce qui explique un nombre d’heure</w:t>
      </w:r>
      <w:r w:rsidR="001C256C" w:rsidRPr="00DA4064">
        <w:rPr>
          <w:sz w:val="18"/>
        </w:rPr>
        <w:t>s réel inférieur à celui prévu.</w:t>
      </w:r>
    </w:p>
    <w:p w:rsidR="009B2B1B" w:rsidRPr="00DA4064" w:rsidRDefault="009B2B1B" w:rsidP="001C256C">
      <w:pPr>
        <w:pStyle w:val="Paragraphedeliste"/>
        <w:numPr>
          <w:ilvl w:val="0"/>
          <w:numId w:val="25"/>
        </w:numPr>
        <w:spacing w:after="60"/>
        <w:rPr>
          <w:sz w:val="18"/>
        </w:rPr>
      </w:pPr>
      <w:r w:rsidRPr="00DA4064">
        <w:rPr>
          <w:sz w:val="18"/>
        </w:rPr>
        <w:lastRenderedPageBreak/>
        <w:t>Tâche 4.2 : Développement de l’application cliente mobile de récupération des données</w:t>
      </w:r>
    </w:p>
    <w:p w:rsidR="009B2B1B" w:rsidRPr="00DA4064" w:rsidRDefault="009B2B1B" w:rsidP="001C256C">
      <w:pPr>
        <w:spacing w:after="80"/>
        <w:rPr>
          <w:sz w:val="18"/>
        </w:rPr>
      </w:pPr>
      <w:r w:rsidRPr="00DA4064">
        <w:rPr>
          <w:sz w:val="18"/>
        </w:rPr>
        <w:t>Il s’agit des programmes qui ont permis la synchronisation de la montre et la balance connectés avec l’application mobiles, recevoir les données, et les envoyer au serveur dédié.</w:t>
      </w:r>
    </w:p>
    <w:p w:rsidR="009B2B1B" w:rsidRPr="00DA4064" w:rsidRDefault="001C256C" w:rsidP="001C256C">
      <w:pPr>
        <w:spacing w:after="60"/>
        <w:rPr>
          <w:sz w:val="18"/>
        </w:rPr>
      </w:pPr>
      <w:r w:rsidRPr="00DA4064">
        <w:rPr>
          <w:sz w:val="18"/>
        </w:rPr>
        <w:t xml:space="preserve">    </w:t>
      </w:r>
      <w:r w:rsidR="009B2B1B" w:rsidRPr="00DA4064">
        <w:rPr>
          <w:sz w:val="18"/>
        </w:rPr>
        <w:t>Pour cela on avait besoin de développer une application contenant 3 modules :</w:t>
      </w:r>
    </w:p>
    <w:p w:rsidR="009B2B1B" w:rsidRPr="00DA4064" w:rsidRDefault="009B2B1B" w:rsidP="001C256C">
      <w:pPr>
        <w:spacing w:after="60"/>
        <w:rPr>
          <w:sz w:val="18"/>
        </w:rPr>
      </w:pPr>
      <w:r w:rsidRPr="00DA4064">
        <w:rPr>
          <w:sz w:val="18"/>
        </w:rPr>
        <w:t xml:space="preserve">              •  Un module déployé comme une application mobile Android tout en créant un service comm</w:t>
      </w:r>
      <w:r w:rsidR="00DA4064">
        <w:rPr>
          <w:sz w:val="18"/>
        </w:rPr>
        <w:t>unicant avec le deuxième module.</w:t>
      </w:r>
    </w:p>
    <w:p w:rsidR="009B2B1B" w:rsidRPr="00DA4064" w:rsidRDefault="009B2B1B" w:rsidP="001C256C">
      <w:pPr>
        <w:spacing w:after="60"/>
        <w:rPr>
          <w:sz w:val="18"/>
        </w:rPr>
      </w:pPr>
      <w:r w:rsidRPr="00DA4064">
        <w:rPr>
          <w:sz w:val="18"/>
        </w:rPr>
        <w:t xml:space="preserve">              •  Un module déployé comme un service sur la montre connecté. </w:t>
      </w:r>
    </w:p>
    <w:p w:rsidR="009B2B1B" w:rsidRPr="00DA4064" w:rsidRDefault="009B2B1B" w:rsidP="001C256C">
      <w:pPr>
        <w:spacing w:after="80"/>
        <w:rPr>
          <w:sz w:val="18"/>
        </w:rPr>
      </w:pPr>
      <w:r w:rsidRPr="00DA4064">
        <w:rPr>
          <w:sz w:val="18"/>
        </w:rPr>
        <w:t xml:space="preserve">              •   Les deux modules sont synchronisés par un troisième module partagé entre les deux, encore plus chaque module a la possibil</w:t>
      </w:r>
      <w:r w:rsidR="001C256C" w:rsidRPr="00DA4064">
        <w:rPr>
          <w:sz w:val="18"/>
        </w:rPr>
        <w:t>ité d’y accéder indépendamment.</w:t>
      </w:r>
    </w:p>
    <w:p w:rsidR="009B2B1B" w:rsidRDefault="009B2B1B" w:rsidP="001C256C">
      <w:pPr>
        <w:spacing w:after="80"/>
        <w:rPr>
          <w:sz w:val="18"/>
        </w:rPr>
      </w:pPr>
      <w:r w:rsidRPr="00DA4064">
        <w:rPr>
          <w:sz w:val="18"/>
        </w:rPr>
        <w:t xml:space="preserve">    Une première synchronisation doit être établie à travers l’application dédiée à la montre « Android wear »</w:t>
      </w:r>
      <w:r w:rsidR="009A4167">
        <w:rPr>
          <w:sz w:val="18"/>
        </w:rPr>
        <w:t xml:space="preserve"> [18]</w:t>
      </w:r>
      <w:r w:rsidRPr="00DA4064">
        <w:rPr>
          <w:sz w:val="18"/>
        </w:rPr>
        <w:t xml:space="preserve"> sur le smartphone, et une deuxième est gérée par notre propre application mobile, et l’ensemble des synchronisations se fait via le protocole de communication Bluetooth</w:t>
      </w:r>
      <w:r w:rsidR="009A4167">
        <w:rPr>
          <w:sz w:val="18"/>
        </w:rPr>
        <w:t xml:space="preserve"> [19]</w:t>
      </w:r>
      <w:r w:rsidRPr="00DA4064">
        <w:rPr>
          <w:sz w:val="18"/>
        </w:rPr>
        <w:t>.</w:t>
      </w:r>
    </w:p>
    <w:p w:rsidR="00DA4064" w:rsidRPr="00DA4064" w:rsidRDefault="00DA4064" w:rsidP="00DA4064">
      <w:pPr>
        <w:spacing w:before="80" w:after="80"/>
        <w:rPr>
          <w:sz w:val="18"/>
        </w:rPr>
      </w:pPr>
      <w:r>
        <w:rPr>
          <w:sz w:val="18"/>
        </w:rPr>
        <w:t xml:space="preserve">    Lorsque l’utilisateur réussit son authentification,  l’application mobile initie l’écoute des données en envoyant un message « START » vers le module partagé .Ensuite le service déployé sur la montre va démarrer l’envoi des données des capteurs dès qu’il reçoit ce message.</w:t>
      </w:r>
      <w:r>
        <w:rPr>
          <w:sz w:val="18"/>
        </w:rPr>
        <w:br/>
        <w:t xml:space="preserve">    Au cas où l’utilisateur veut  d’arrêter la collecte des données, un message « STOP » va être envoyé au module partagé, et l’application mobile arrête l’écoute des données, et enfin la montre arrête ses requêtes.</w:t>
      </w:r>
    </w:p>
    <w:p w:rsidR="009B2B1B" w:rsidRPr="00DA4064" w:rsidRDefault="009B2B1B" w:rsidP="001C256C">
      <w:pPr>
        <w:spacing w:after="80"/>
        <w:rPr>
          <w:sz w:val="18"/>
        </w:rPr>
      </w:pPr>
      <w:r w:rsidRPr="00DA4064">
        <w:rPr>
          <w:sz w:val="18"/>
        </w:rPr>
        <w:t xml:space="preserve">    Les données collectées seront à la suite envoyer au serveur Node JS via le protocole HTTP avec le web service REST toutes les 10 minutes. Il n’y a pas une différence remarquable entre ce qu’on a planifié et notre co</w:t>
      </w:r>
      <w:r w:rsidR="001C256C" w:rsidRPr="00DA4064">
        <w:rPr>
          <w:sz w:val="18"/>
        </w:rPr>
        <w:t>nsommation en nombres d’heures.</w:t>
      </w:r>
    </w:p>
    <w:p w:rsidR="009B2B1B" w:rsidRPr="00DA4064" w:rsidRDefault="009B2B1B" w:rsidP="001C256C">
      <w:pPr>
        <w:pStyle w:val="Paragraphedeliste"/>
        <w:numPr>
          <w:ilvl w:val="0"/>
          <w:numId w:val="25"/>
        </w:numPr>
        <w:spacing w:after="60"/>
        <w:rPr>
          <w:sz w:val="18"/>
        </w:rPr>
      </w:pPr>
      <w:r w:rsidRPr="00DA4064">
        <w:rPr>
          <w:sz w:val="18"/>
        </w:rPr>
        <w:t>Tâche 4.3 : Développement de l’application serveur de sauvegarde des données</w:t>
      </w:r>
    </w:p>
    <w:p w:rsidR="00F829DE" w:rsidRDefault="009B2B1B" w:rsidP="00F829DE">
      <w:pPr>
        <w:spacing w:after="80"/>
        <w:jc w:val="both"/>
        <w:rPr>
          <w:sz w:val="18"/>
        </w:rPr>
      </w:pPr>
      <w:r w:rsidRPr="00DA4064">
        <w:rPr>
          <w:sz w:val="18"/>
        </w:rPr>
        <w:t xml:space="preserve">Pendant cette tâche on a développé les web services qui ont assuré la réception des données de l’application mobile et dans le but d’assurer l’interaction et l’échange de ces données entre les différents modules hétérogènes de notre système, on a fait recours à ce qu’on appelle les services de la toile ou bien les web service. </w:t>
      </w:r>
      <w:r w:rsidR="00717FAF" w:rsidRPr="00DA4064">
        <w:rPr>
          <w:sz w:val="18"/>
        </w:rPr>
        <w:t xml:space="preserve">        </w:t>
      </w:r>
      <w:r w:rsidR="001C256C" w:rsidRPr="00DA4064">
        <w:rPr>
          <w:sz w:val="18"/>
        </w:rPr>
        <w:t xml:space="preserve"> </w:t>
      </w:r>
    </w:p>
    <w:p w:rsidR="00F829DE" w:rsidRDefault="00F829DE" w:rsidP="00F829DE">
      <w:pPr>
        <w:spacing w:after="80"/>
        <w:jc w:val="both"/>
        <w:rPr>
          <w:sz w:val="18"/>
        </w:rPr>
      </w:pPr>
      <w:r>
        <w:rPr>
          <w:sz w:val="18"/>
        </w:rPr>
        <w:t xml:space="preserve">    </w:t>
      </w:r>
      <w:r w:rsidR="009B2B1B" w:rsidRPr="00DA4064">
        <w:rPr>
          <w:sz w:val="18"/>
        </w:rPr>
        <w:t xml:space="preserve">Dans un premier temps on s’est reposé sur des comparatifs des différentes solutions existantes (Web </w:t>
      </w:r>
      <w:r w:rsidR="009A4167">
        <w:rPr>
          <w:sz w:val="18"/>
        </w:rPr>
        <w:t xml:space="preserve">service étendu (SOAP)[20], REST) </w:t>
      </w:r>
      <w:r w:rsidR="009B2B1B" w:rsidRPr="00DA4064">
        <w:rPr>
          <w:sz w:val="18"/>
        </w:rPr>
        <w:t>pour finalement choisir le Représentationnel State Transfert web service qui présente un style d’architecture inspiré de l’architecture web simple et auto-descriptif dont le sens qu’on a eu la possibilité de naviguer à travers nos ressources avec flexibilité comme on le fait avec des pages Web, ce qui nous a permis une meilleure exposition de nos différentes ressources(User, Objectif, Rule) via ces méthodes HTTP (GET</w:t>
      </w:r>
      <w:r w:rsidR="00094B47">
        <w:rPr>
          <w:sz w:val="18"/>
        </w:rPr>
        <w:t>[21]</w:t>
      </w:r>
      <w:r w:rsidR="009B2B1B" w:rsidRPr="00DA4064">
        <w:rPr>
          <w:sz w:val="18"/>
        </w:rPr>
        <w:t>, POST</w:t>
      </w:r>
      <w:r w:rsidR="00094B47">
        <w:rPr>
          <w:sz w:val="18"/>
        </w:rPr>
        <w:t>[22]</w:t>
      </w:r>
      <w:r w:rsidR="009B2B1B" w:rsidRPr="00DA4064">
        <w:rPr>
          <w:sz w:val="18"/>
        </w:rPr>
        <w:t>, PUT</w:t>
      </w:r>
      <w:r w:rsidR="00094B47">
        <w:rPr>
          <w:sz w:val="18"/>
        </w:rPr>
        <w:t>[23]</w:t>
      </w:r>
      <w:r w:rsidR="009B2B1B" w:rsidRPr="00DA4064">
        <w:rPr>
          <w:sz w:val="18"/>
        </w:rPr>
        <w:t>, UPDATE, DELETE)</w:t>
      </w:r>
      <w:r w:rsidR="00094B47">
        <w:rPr>
          <w:sz w:val="18"/>
        </w:rPr>
        <w:t>[24]</w:t>
      </w:r>
      <w:r w:rsidR="009B2B1B" w:rsidRPr="00DA4064">
        <w:rPr>
          <w:sz w:val="18"/>
        </w:rPr>
        <w:t xml:space="preserve"> et dont l’objectif était d’interroger les données stockées.</w:t>
      </w:r>
    </w:p>
    <w:p w:rsidR="00F829DE" w:rsidRDefault="00F829DE" w:rsidP="00F829DE">
      <w:pPr>
        <w:spacing w:after="80"/>
        <w:jc w:val="both"/>
        <w:rPr>
          <w:sz w:val="18"/>
        </w:rPr>
      </w:pPr>
      <w:r>
        <w:rPr>
          <w:sz w:val="18"/>
        </w:rPr>
        <w:t xml:space="preserve">    </w:t>
      </w:r>
      <w:r w:rsidR="009B2B1B" w:rsidRPr="00DA4064">
        <w:rPr>
          <w:sz w:val="18"/>
        </w:rPr>
        <w:t xml:space="preserve"> Pour ne pas accroitre la complexité du système lors de la récupération des données on a utilisé une base de données non r</w:t>
      </w:r>
      <w:r w:rsidR="009A4167">
        <w:rPr>
          <w:sz w:val="18"/>
        </w:rPr>
        <w:t>e</w:t>
      </w:r>
      <w:r w:rsidR="00094B47">
        <w:rPr>
          <w:sz w:val="18"/>
        </w:rPr>
        <w:t>lationnelle évoluée Mongo DB [25</w:t>
      </w:r>
      <w:r w:rsidR="009B2B1B" w:rsidRPr="00DA4064">
        <w:rPr>
          <w:sz w:val="18"/>
        </w:rPr>
        <w:t>] qui ne nous oblige pas à chaque fois de faire du SQL</w:t>
      </w:r>
      <w:r w:rsidR="009A4167">
        <w:rPr>
          <w:sz w:val="18"/>
        </w:rPr>
        <w:t xml:space="preserve"> [23]</w:t>
      </w:r>
      <w:r w:rsidR="009B2B1B" w:rsidRPr="00DA4064">
        <w:rPr>
          <w:sz w:val="18"/>
        </w:rPr>
        <w:t xml:space="preserve"> pour requêter la base. On a traité tout simplement des données sous forme de Hash </w:t>
      </w:r>
      <w:r w:rsidR="009504F0">
        <w:rPr>
          <w:sz w:val="18"/>
        </w:rPr>
        <w:t>[</w:t>
      </w:r>
      <w:r w:rsidR="00094B47">
        <w:rPr>
          <w:sz w:val="18"/>
        </w:rPr>
        <w:t>27</w:t>
      </w:r>
      <w:r w:rsidR="009504F0">
        <w:rPr>
          <w:sz w:val="18"/>
        </w:rPr>
        <w:t xml:space="preserve">] </w:t>
      </w:r>
      <w:r w:rsidR="009B2B1B" w:rsidRPr="00DA4064">
        <w:rPr>
          <w:sz w:val="18"/>
        </w:rPr>
        <w:t xml:space="preserve">d’une façon purement orientée document ce qui nous a fourni un système de gestion de requêtes très fin et dynamique. </w:t>
      </w:r>
    </w:p>
    <w:p w:rsidR="00F829DE" w:rsidRDefault="00F829DE" w:rsidP="00F829DE">
      <w:pPr>
        <w:spacing w:after="60"/>
        <w:jc w:val="both"/>
        <w:rPr>
          <w:sz w:val="18"/>
        </w:rPr>
      </w:pPr>
      <w:r>
        <w:rPr>
          <w:sz w:val="18"/>
        </w:rPr>
        <w:lastRenderedPageBreak/>
        <w:t xml:space="preserve">    Nous avons utilisé le micro-Framework EXPRESS [</w:t>
      </w:r>
      <w:r w:rsidR="00094B47">
        <w:rPr>
          <w:sz w:val="18"/>
        </w:rPr>
        <w:t>28</w:t>
      </w:r>
      <w:r>
        <w:rPr>
          <w:sz w:val="18"/>
        </w:rPr>
        <w:t>] qui nous a fourni un ensemble d’outils de base pour aller plus vite dans la création de l’application serveur par rapport à une gestion plus facile des routes (</w:t>
      </w:r>
      <w:proofErr w:type="spellStart"/>
      <w:r>
        <w:rPr>
          <w:sz w:val="18"/>
        </w:rPr>
        <w:t>URLs</w:t>
      </w:r>
      <w:proofErr w:type="spellEnd"/>
      <w:r>
        <w:rPr>
          <w:sz w:val="18"/>
        </w:rPr>
        <w:t>)</w:t>
      </w:r>
      <w:r w:rsidR="00094B47">
        <w:rPr>
          <w:sz w:val="18"/>
        </w:rPr>
        <w:t>[29</w:t>
      </w:r>
      <w:r w:rsidR="009A4167">
        <w:rPr>
          <w:sz w:val="18"/>
        </w:rPr>
        <w:t>]</w:t>
      </w:r>
      <w:r>
        <w:rPr>
          <w:sz w:val="18"/>
        </w:rPr>
        <w:t xml:space="preserve"> de notre application.</w:t>
      </w:r>
    </w:p>
    <w:p w:rsidR="00F829DE" w:rsidRDefault="00F829DE" w:rsidP="001C256C">
      <w:pPr>
        <w:spacing w:after="80"/>
        <w:rPr>
          <w:sz w:val="18"/>
        </w:rPr>
      </w:pPr>
    </w:p>
    <w:p w:rsidR="009B2B1B" w:rsidRPr="00DA4064" w:rsidRDefault="00F829DE" w:rsidP="001C256C">
      <w:pPr>
        <w:spacing w:after="80"/>
        <w:rPr>
          <w:sz w:val="18"/>
        </w:rPr>
      </w:pPr>
      <w:r>
        <w:rPr>
          <w:sz w:val="18"/>
        </w:rPr>
        <w:t xml:space="preserve">    </w:t>
      </w:r>
      <w:r w:rsidR="009B2B1B" w:rsidRPr="00DA4064">
        <w:rPr>
          <w:sz w:val="18"/>
        </w:rPr>
        <w:t>Cette tâche nous n’a pas nécessitait plus ce que nos prévision horaires.</w:t>
      </w:r>
      <w:del w:id="423" w:author="Dalel Gharsalli" w:date="2015-02-28T18:44:00Z">
        <w:r w:rsidR="009B2B1B" w:rsidRPr="00DA4064">
          <w:delText xml:space="preserve"> prévu pour ce Jalo</w:delText>
        </w:r>
      </w:del>
    </w:p>
    <w:p w:rsidR="009B2B1B" w:rsidRPr="00DA4064" w:rsidRDefault="009B2B1B" w:rsidP="009B2B1B">
      <w:pPr>
        <w:pStyle w:val="SIGPLANSub-subsectionheading"/>
        <w:numPr>
          <w:ilvl w:val="2"/>
          <w:numId w:val="2"/>
        </w:numPr>
        <w:rPr>
          <w:lang w:val="fr-FR"/>
        </w:rPr>
      </w:pPr>
      <w:r w:rsidRPr="00DA4064">
        <w:rPr>
          <w:lang w:val="fr-FR"/>
        </w:rPr>
        <w:t>L</w:t>
      </w:r>
      <w:r w:rsidR="00C31572" w:rsidRPr="00DA4064">
        <w:rPr>
          <w:lang w:val="fr-FR"/>
        </w:rPr>
        <w:t>ivra</w:t>
      </w:r>
      <w:r w:rsidRPr="00DA4064">
        <w:rPr>
          <w:lang w:val="fr-FR"/>
        </w:rPr>
        <w:t>bles</w:t>
      </w:r>
    </w:p>
    <w:p w:rsidR="009B2B1B" w:rsidRPr="00DA4064" w:rsidRDefault="00717FAF" w:rsidP="001C256C">
      <w:pPr>
        <w:pStyle w:val="SIGPLANParagraph1"/>
        <w:numPr>
          <w:ilvl w:val="0"/>
          <w:numId w:val="25"/>
        </w:numPr>
        <w:spacing w:after="60"/>
        <w:rPr>
          <w:lang w:val="fr-FR"/>
        </w:rPr>
      </w:pPr>
      <w:r w:rsidRPr="00DA4064">
        <w:rPr>
          <w:lang w:val="fr-FR"/>
        </w:rPr>
        <w:t>Livrable D4.1 : Application mobile cliente (07/12/2014)</w:t>
      </w:r>
    </w:p>
    <w:p w:rsidR="009B2B1B" w:rsidRPr="00DA4064" w:rsidRDefault="00717FAF" w:rsidP="001C256C">
      <w:pPr>
        <w:pStyle w:val="SIGPLANParagraph1"/>
        <w:spacing w:after="80"/>
        <w:rPr>
          <w:lang w:val="fr-FR"/>
        </w:rPr>
      </w:pPr>
      <w:r w:rsidRPr="00DA4064">
        <w:rPr>
          <w:lang w:val="fr-FR"/>
        </w:rPr>
        <w:t>Ce livrable représente le code de l’application mobile de collecte et envoi des données. Ce livrable n’a pas noté de retard à la livraison.</w:t>
      </w:r>
    </w:p>
    <w:p w:rsidR="009B2B1B" w:rsidRPr="00DA4064" w:rsidRDefault="00717FAF" w:rsidP="001C256C">
      <w:pPr>
        <w:pStyle w:val="SIGPLANParagraph1"/>
        <w:numPr>
          <w:ilvl w:val="0"/>
          <w:numId w:val="25"/>
        </w:numPr>
        <w:spacing w:after="60"/>
        <w:rPr>
          <w:lang w:val="fr-FR"/>
        </w:rPr>
      </w:pPr>
      <w:r w:rsidRPr="00DA4064">
        <w:rPr>
          <w:lang w:val="fr-FR"/>
        </w:rPr>
        <w:t>Livrable D4.2 : Code serveur de sauvegarde des données (21/12/2014)</w:t>
      </w:r>
    </w:p>
    <w:p w:rsidR="009B2B1B" w:rsidRPr="00DA4064" w:rsidRDefault="00717FAF" w:rsidP="009B2B1B">
      <w:pPr>
        <w:pStyle w:val="SIGPLANParagraph1"/>
        <w:rPr>
          <w:ins w:id="424" w:author="Dalel Gharsalli" w:date="2015-02-28T18:44:00Z"/>
          <w:lang w:val="fr-FR"/>
        </w:rPr>
      </w:pPr>
      <w:r w:rsidRPr="00DA4064">
        <w:rPr>
          <w:lang w:val="fr-FR"/>
        </w:rPr>
        <w:t>Ce livrable correspond au code serveur permettant la récupération des données en provenance de l’application mobile. Il a été livré à la date prévue</w:t>
      </w:r>
    </w:p>
    <w:p w:rsidR="009802EC" w:rsidRPr="00DA4064" w:rsidRDefault="009802EC" w:rsidP="0012231C">
      <w:pPr>
        <w:pStyle w:val="SIGPLANSubsectionheading"/>
        <w:rPr>
          <w:lang w:val="fr-FR"/>
        </w:rPr>
      </w:pPr>
      <w:ins w:id="425" w:author="Dalel Gharsalli" w:date="2015-02-28T18:44:00Z">
        <w:r w:rsidRPr="00DA4064">
          <w:rPr>
            <w:lang w:val="fr-FR"/>
          </w:rPr>
          <w:t xml:space="preserve">Lot </w:t>
        </w:r>
      </w:ins>
      <w:r w:rsidR="0012231C" w:rsidRPr="00DA4064">
        <w:rPr>
          <w:lang w:val="fr-FR"/>
        </w:rPr>
        <w:t xml:space="preserve"> 5 : Implémentation du module analyse des données</w:t>
      </w:r>
    </w:p>
    <w:p w:rsidR="0012231C" w:rsidRPr="00DA4064" w:rsidRDefault="0081587A" w:rsidP="0012231C">
      <w:pPr>
        <w:pStyle w:val="SIGPLANParagraph1"/>
        <w:rPr>
          <w:lang w:val="fr-FR"/>
        </w:rPr>
      </w:pPr>
      <w:r w:rsidRPr="00DA4064">
        <w:rPr>
          <w:noProof/>
          <w:lang w:val="fr-FR" w:eastAsia="fr-FR"/>
        </w:rPr>
        <w:drawing>
          <wp:anchor distT="0" distB="0" distL="114300" distR="114300" simplePos="0" relativeHeight="251672576" behindDoc="0" locked="0" layoutInCell="1" allowOverlap="1" wp14:anchorId="61B41AD8" wp14:editId="21D08CD8">
            <wp:simplePos x="0" y="0"/>
            <wp:positionH relativeFrom="column">
              <wp:posOffset>-152400</wp:posOffset>
            </wp:positionH>
            <wp:positionV relativeFrom="paragraph">
              <wp:posOffset>152400</wp:posOffset>
            </wp:positionV>
            <wp:extent cx="3240000" cy="1911600"/>
            <wp:effectExtent l="0" t="0" r="17780" b="12700"/>
            <wp:wrapTopAndBottom/>
            <wp:docPr id="13" name="Graphique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p>
    <w:p w:rsidR="0012231C" w:rsidRPr="00DA4064" w:rsidRDefault="0012231C" w:rsidP="0012231C">
      <w:pPr>
        <w:pStyle w:val="SIGPLANParagraph"/>
        <w:rPr>
          <w:lang w:val="fr-FR"/>
        </w:rPr>
      </w:pPr>
    </w:p>
    <w:p w:rsidR="0012231C" w:rsidRPr="00DA4064" w:rsidRDefault="00C56005" w:rsidP="00C56005">
      <w:pPr>
        <w:pStyle w:val="SIGPLANTablecaption"/>
        <w:rPr>
          <w:lang w:val="fr-FR"/>
        </w:rPr>
      </w:pPr>
      <w:r w:rsidRPr="00DA4064">
        <w:rPr>
          <w:b/>
          <w:lang w:val="fr-FR"/>
        </w:rPr>
        <w:t xml:space="preserve">                  </w:t>
      </w:r>
      <w:r w:rsidR="00167E6F">
        <w:rPr>
          <w:b/>
          <w:lang w:val="fr-FR"/>
        </w:rPr>
        <w:t xml:space="preserve">     </w:t>
      </w:r>
      <w:r w:rsidRPr="00DA4064">
        <w:rPr>
          <w:b/>
          <w:lang w:val="fr-FR"/>
        </w:rPr>
        <w:t xml:space="preserve">   Figure</w:t>
      </w:r>
      <w:ins w:id="426" w:author="Dalel Gharsalli" w:date="2015-02-28T18:44:00Z">
        <w:r w:rsidRPr="00DA4064">
          <w:rPr>
            <w:b/>
            <w:lang w:val="fr-FR"/>
          </w:rPr>
          <w:t xml:space="preserve"> </w:t>
        </w:r>
      </w:ins>
      <w:r w:rsidRPr="00DA4064">
        <w:rPr>
          <w:b/>
          <w:lang w:val="fr-FR"/>
        </w:rPr>
        <w:t>6</w:t>
      </w:r>
      <w:ins w:id="427" w:author="Dalel Gharsalli" w:date="2015-02-28T18:44:00Z">
        <w:r w:rsidRPr="00DA4064">
          <w:rPr>
            <w:b/>
            <w:lang w:val="fr-FR"/>
          </w:rPr>
          <w:t>.</w:t>
        </w:r>
        <w:r w:rsidRPr="00DA4064">
          <w:rPr>
            <w:lang w:val="fr-FR"/>
          </w:rPr>
          <w:t> </w:t>
        </w:r>
        <w:r w:rsidRPr="00DA4064">
          <w:rPr>
            <w:lang w:val="fr-FR"/>
          </w:rPr>
          <w:t>S</w:t>
        </w:r>
      </w:ins>
      <w:r w:rsidRPr="00DA4064">
        <w:rPr>
          <w:lang w:val="fr-FR"/>
        </w:rPr>
        <w:t>uivi du Lot 5.</w:t>
      </w:r>
    </w:p>
    <w:p w:rsidR="0012231C" w:rsidRPr="00DA4064" w:rsidRDefault="0012231C" w:rsidP="0012231C">
      <w:pPr>
        <w:pStyle w:val="SIGPLANSub-subsectionheading"/>
        <w:numPr>
          <w:ilvl w:val="2"/>
          <w:numId w:val="2"/>
        </w:numPr>
        <w:rPr>
          <w:lang w:val="fr-FR"/>
        </w:rPr>
      </w:pPr>
      <w:r w:rsidRPr="00DA4064">
        <w:rPr>
          <w:lang w:val="fr-FR"/>
        </w:rPr>
        <w:t>Objectifs du lot</w:t>
      </w:r>
    </w:p>
    <w:p w:rsidR="00C56005" w:rsidRPr="00DA4064" w:rsidRDefault="00C56005" w:rsidP="001C256C">
      <w:pPr>
        <w:spacing w:after="80"/>
        <w:rPr>
          <w:sz w:val="18"/>
        </w:rPr>
      </w:pPr>
      <w:r w:rsidRPr="00DA4064">
        <w:rPr>
          <w:sz w:val="18"/>
        </w:rPr>
        <w:t>Ce lot doit permettre d’analyser les données déjà sauvegardées dans la base de données, à partir d’un certain nombre des règles que nous fournissons des interfaces pour les gérer.</w:t>
      </w:r>
    </w:p>
    <w:p w:rsidR="0012231C" w:rsidRPr="00DA4064" w:rsidRDefault="00C56005" w:rsidP="00C56005">
      <w:pPr>
        <w:rPr>
          <w:sz w:val="18"/>
        </w:rPr>
      </w:pPr>
      <w:r w:rsidRPr="00DA4064">
        <w:rPr>
          <w:sz w:val="18"/>
        </w:rPr>
        <w:t xml:space="preserve">    Le but de cette analyse est de donner des recommandations aux utilisateurs pour qu’ils puissent atteindre leurs objectifs.</w:t>
      </w:r>
    </w:p>
    <w:p w:rsidR="0012231C" w:rsidRPr="00DA4064" w:rsidRDefault="0012231C" w:rsidP="0012231C">
      <w:pPr>
        <w:pStyle w:val="SIGPLANSub-subsectionheading"/>
        <w:numPr>
          <w:ilvl w:val="2"/>
          <w:numId w:val="2"/>
        </w:numPr>
        <w:rPr>
          <w:lang w:val="fr-FR"/>
        </w:rPr>
      </w:pPr>
      <w:r w:rsidRPr="00DA4064">
        <w:rPr>
          <w:lang w:val="fr-FR"/>
        </w:rPr>
        <w:t>Descriptions du lot</w:t>
      </w:r>
    </w:p>
    <w:p w:rsidR="0012231C" w:rsidRPr="00DA4064" w:rsidRDefault="00E34E2D" w:rsidP="001C256C">
      <w:pPr>
        <w:pStyle w:val="Paragraphedeliste"/>
        <w:numPr>
          <w:ilvl w:val="0"/>
          <w:numId w:val="25"/>
        </w:numPr>
        <w:spacing w:after="60"/>
        <w:rPr>
          <w:sz w:val="18"/>
        </w:rPr>
      </w:pPr>
      <w:r w:rsidRPr="00DA4064">
        <w:rPr>
          <w:sz w:val="18"/>
        </w:rPr>
        <w:t>Tâche 5.1 : Développement des applications (client et serveur) de définition des règles</w:t>
      </w:r>
    </w:p>
    <w:p w:rsidR="00E34E2D" w:rsidRPr="00DA4064" w:rsidRDefault="00E34E2D" w:rsidP="001C256C">
      <w:pPr>
        <w:spacing w:after="80"/>
        <w:rPr>
          <w:sz w:val="18"/>
        </w:rPr>
      </w:pPr>
      <w:r w:rsidRPr="00DA4064">
        <w:rPr>
          <w:sz w:val="18"/>
        </w:rPr>
        <w:t>On a ajouté à ce niveau un module à l’application mobile permettant à des utilisateurs privilégiés de définir des règles ou des suivis qui assurent la bonne recommandation par exemple :</w:t>
      </w:r>
    </w:p>
    <w:p w:rsidR="00E34E2D" w:rsidRPr="00DA4064" w:rsidRDefault="00E34E2D" w:rsidP="001C256C">
      <w:pPr>
        <w:spacing w:after="60"/>
        <w:rPr>
          <w:sz w:val="18"/>
        </w:rPr>
      </w:pPr>
      <w:r w:rsidRPr="00DA4064">
        <w:rPr>
          <w:sz w:val="18"/>
        </w:rPr>
        <w:t xml:space="preserve">              •</w:t>
      </w:r>
      <w:r w:rsidRPr="00DA4064">
        <w:rPr>
          <w:sz w:val="18"/>
        </w:rPr>
        <w:tab/>
        <w:t xml:space="preserve"> Si l’utilisateur a un indice de masse corporelle « IMC » </w:t>
      </w:r>
      <w:r w:rsidR="00094B47">
        <w:rPr>
          <w:sz w:val="18"/>
        </w:rPr>
        <w:t>[29</w:t>
      </w:r>
      <w:r w:rsidR="009A4167">
        <w:rPr>
          <w:sz w:val="18"/>
        </w:rPr>
        <w:t xml:space="preserve">] </w:t>
      </w:r>
      <w:r w:rsidRPr="00DA4064">
        <w:rPr>
          <w:sz w:val="18"/>
        </w:rPr>
        <w:t>supérieure à 30 alors il risque l’obésité.</w:t>
      </w:r>
    </w:p>
    <w:p w:rsidR="00E34E2D" w:rsidRPr="00DA4064" w:rsidRDefault="00E34E2D" w:rsidP="00E34E2D">
      <w:pPr>
        <w:rPr>
          <w:sz w:val="18"/>
        </w:rPr>
      </w:pPr>
      <w:r w:rsidRPr="00DA4064">
        <w:rPr>
          <w:sz w:val="18"/>
        </w:rPr>
        <w:t xml:space="preserve">              •</w:t>
      </w:r>
      <w:r w:rsidRPr="00DA4064">
        <w:rPr>
          <w:sz w:val="18"/>
        </w:rPr>
        <w:tab/>
        <w:t>Si le nombre de pas « Steps» d’un utilisateur par jour est inférieur à 56 c’est qu’il doit accroître ses activités physiques.</w:t>
      </w:r>
    </w:p>
    <w:p w:rsidR="00E34E2D" w:rsidRPr="00DA4064" w:rsidRDefault="00E34E2D" w:rsidP="001C256C">
      <w:pPr>
        <w:spacing w:after="80"/>
        <w:rPr>
          <w:sz w:val="18"/>
        </w:rPr>
      </w:pPr>
      <w:r w:rsidRPr="00DA4064">
        <w:rPr>
          <w:sz w:val="18"/>
        </w:rPr>
        <w:t>Comme on a implémenté son côté serveur en ce qui concerne le sauvegarde de ces règles.</w:t>
      </w:r>
    </w:p>
    <w:p w:rsidR="00E34E2D" w:rsidRPr="00DA4064" w:rsidRDefault="00E34E2D" w:rsidP="001C256C">
      <w:pPr>
        <w:spacing w:after="80"/>
        <w:rPr>
          <w:sz w:val="18"/>
        </w:rPr>
      </w:pPr>
      <w:r w:rsidRPr="00DA4064">
        <w:rPr>
          <w:sz w:val="18"/>
        </w:rPr>
        <w:t xml:space="preserve">     Cette tâche a finalement pris moins d’heures que prévu.</w:t>
      </w:r>
    </w:p>
    <w:p w:rsidR="0012231C" w:rsidRPr="00DA4064" w:rsidRDefault="00E34E2D" w:rsidP="001C256C">
      <w:pPr>
        <w:pStyle w:val="Paragraphedeliste"/>
        <w:numPr>
          <w:ilvl w:val="0"/>
          <w:numId w:val="25"/>
        </w:numPr>
        <w:spacing w:after="60"/>
        <w:rPr>
          <w:sz w:val="18"/>
        </w:rPr>
      </w:pPr>
      <w:r w:rsidRPr="00DA4064">
        <w:rPr>
          <w:sz w:val="18"/>
        </w:rPr>
        <w:lastRenderedPageBreak/>
        <w:t>Tâche 5.2 : Développement de l’application serveur de traitement des données</w:t>
      </w:r>
    </w:p>
    <w:p w:rsidR="00E34E2D" w:rsidRPr="00DA4064" w:rsidRDefault="00E34E2D" w:rsidP="001C256C">
      <w:pPr>
        <w:spacing w:after="80"/>
        <w:rPr>
          <w:sz w:val="18"/>
        </w:rPr>
      </w:pPr>
      <w:r w:rsidRPr="00DA4064">
        <w:rPr>
          <w:sz w:val="18"/>
        </w:rPr>
        <w:t>Cette tâche correspond au développement du programme serveur permettant de donner des recommandations à l’utilisateur suivant ses données en se référant à la base des règles déjà sauvegardée.</w:t>
      </w:r>
    </w:p>
    <w:p w:rsidR="00E34E2D" w:rsidRDefault="00E34E2D" w:rsidP="001C256C">
      <w:pPr>
        <w:spacing w:after="80"/>
        <w:rPr>
          <w:sz w:val="18"/>
        </w:rPr>
      </w:pPr>
      <w:r w:rsidRPr="00DA4064">
        <w:rPr>
          <w:sz w:val="18"/>
        </w:rPr>
        <w:t xml:space="preserve">    Ces données ont été traité sous une forme spécifique de filtrage qui permet de comparer le profil d’un utilisateur (son état par rapport à l’objectif initial) à l’ensemble des caractéristiques recueillies dans notre plateforme, les visualiser et les signaler via son Smartphone ou bien sur son profil web sous forme de recommandations</w:t>
      </w:r>
      <w:r w:rsidR="009504F0">
        <w:rPr>
          <w:sz w:val="18"/>
        </w:rPr>
        <w:t>[</w:t>
      </w:r>
      <w:r w:rsidR="00094B47">
        <w:rPr>
          <w:sz w:val="18"/>
        </w:rPr>
        <w:t>30</w:t>
      </w:r>
      <w:r w:rsidR="009504F0">
        <w:rPr>
          <w:sz w:val="18"/>
        </w:rPr>
        <w:t>]</w:t>
      </w:r>
      <w:r w:rsidRPr="00DA4064">
        <w:rPr>
          <w:sz w:val="18"/>
        </w:rPr>
        <w:t xml:space="preserve"> relatives à sa santé (courbe, statistique, alerte…etc.).</w:t>
      </w:r>
    </w:p>
    <w:p w:rsidR="00F829DE" w:rsidRPr="00DA4064" w:rsidRDefault="00F829DE" w:rsidP="00F829DE">
      <w:pPr>
        <w:spacing w:after="80"/>
        <w:rPr>
          <w:sz w:val="18"/>
        </w:rPr>
      </w:pPr>
      <w:r>
        <w:rPr>
          <w:sz w:val="18"/>
        </w:rPr>
        <w:t xml:space="preserve">   Cette tâche </w:t>
      </w:r>
      <w:r w:rsidRPr="00F829DE">
        <w:rPr>
          <w:sz w:val="18"/>
        </w:rPr>
        <w:t xml:space="preserve">est essentiellement la tâche de nos clients </w:t>
      </w:r>
      <w:r>
        <w:rPr>
          <w:sz w:val="18"/>
        </w:rPr>
        <w:t xml:space="preserve">spécialement les deux thésards Madame </w:t>
      </w:r>
      <w:r w:rsidRPr="00F829DE">
        <w:rPr>
          <w:sz w:val="18"/>
        </w:rPr>
        <w:t>Amel Be</w:t>
      </w:r>
      <w:r>
        <w:rPr>
          <w:sz w:val="18"/>
        </w:rPr>
        <w:t>n Othman et Monsieur</w:t>
      </w:r>
      <w:r w:rsidRPr="00F829DE">
        <w:rPr>
          <w:sz w:val="18"/>
        </w:rPr>
        <w:t xml:space="preserve"> Edouard Amosse</w:t>
      </w:r>
      <w:r>
        <w:rPr>
          <w:sz w:val="18"/>
        </w:rPr>
        <w:t>, de notre part</w:t>
      </w:r>
      <w:r w:rsidRPr="00F829DE">
        <w:rPr>
          <w:sz w:val="18"/>
        </w:rPr>
        <w:t xml:space="preserve"> nous avons développé les interfaces Web de gestions des alertes et des recommandations, permettant  d’associer à chaque utilisateur  les différents messages conclues du traitement de ses données.</w:t>
      </w:r>
    </w:p>
    <w:p w:rsidR="00E34E2D" w:rsidRPr="00DA4064" w:rsidRDefault="00E34E2D" w:rsidP="00E34E2D">
      <w:pPr>
        <w:rPr>
          <w:sz w:val="18"/>
        </w:rPr>
      </w:pPr>
      <w:r w:rsidRPr="00DA4064">
        <w:rPr>
          <w:sz w:val="18"/>
        </w:rPr>
        <w:t xml:space="preserve">    Cette tâche n’a pas marqué un ni n retard ni un dépassement au niveau du budget horaires.</w:t>
      </w:r>
    </w:p>
    <w:p w:rsidR="0012231C" w:rsidRPr="00DA4064" w:rsidRDefault="0012231C" w:rsidP="0012231C">
      <w:pPr>
        <w:pStyle w:val="SIGPLANSub-subsectionheading"/>
        <w:numPr>
          <w:ilvl w:val="2"/>
          <w:numId w:val="2"/>
        </w:numPr>
        <w:rPr>
          <w:lang w:val="fr-FR"/>
        </w:rPr>
      </w:pPr>
      <w:r w:rsidRPr="00DA4064">
        <w:rPr>
          <w:lang w:val="fr-FR"/>
        </w:rPr>
        <w:t>L</w:t>
      </w:r>
      <w:r w:rsidR="00C31572" w:rsidRPr="00DA4064">
        <w:rPr>
          <w:lang w:val="fr-FR"/>
        </w:rPr>
        <w:t>ivra</w:t>
      </w:r>
      <w:r w:rsidRPr="00DA4064">
        <w:rPr>
          <w:lang w:val="fr-FR"/>
        </w:rPr>
        <w:t>bles</w:t>
      </w:r>
    </w:p>
    <w:p w:rsidR="0012231C" w:rsidRPr="00DA4064" w:rsidRDefault="005B4AE9" w:rsidP="001C256C">
      <w:pPr>
        <w:pStyle w:val="SIGPLANParagraph1"/>
        <w:numPr>
          <w:ilvl w:val="0"/>
          <w:numId w:val="25"/>
        </w:numPr>
        <w:spacing w:after="60"/>
        <w:rPr>
          <w:lang w:val="fr-FR"/>
        </w:rPr>
      </w:pPr>
      <w:r w:rsidRPr="00DA4064">
        <w:rPr>
          <w:lang w:val="fr-FR"/>
        </w:rPr>
        <w:t>Livrable D5.1 : Code serveur et interfaces clientes de définition des règles (04/01/2015)</w:t>
      </w:r>
    </w:p>
    <w:p w:rsidR="001C256C" w:rsidRPr="00DA4064" w:rsidRDefault="005B4AE9" w:rsidP="001C256C">
      <w:pPr>
        <w:pStyle w:val="SIGPLANParagraph1"/>
        <w:spacing w:after="80"/>
        <w:rPr>
          <w:lang w:val="fr-FR"/>
        </w:rPr>
      </w:pPr>
      <w:r w:rsidRPr="00DA4064">
        <w:rPr>
          <w:lang w:val="fr-FR"/>
        </w:rPr>
        <w:t>Ce livrable correspond au code du module ajoutée l’application mobile cliente de définition des règles, aussi la partie serveur</w:t>
      </w:r>
      <w:r w:rsidR="00D3007F">
        <w:rPr>
          <w:lang w:val="fr-FR"/>
        </w:rPr>
        <w:t xml:space="preserve"> Node JS [27]</w:t>
      </w:r>
      <w:r w:rsidRPr="00DA4064">
        <w:rPr>
          <w:lang w:val="fr-FR"/>
        </w:rPr>
        <w:t xml:space="preserve"> de leur récupération et sauvegarde. </w:t>
      </w:r>
    </w:p>
    <w:p w:rsidR="0012231C" w:rsidRPr="00DA4064" w:rsidRDefault="001C256C" w:rsidP="001C256C">
      <w:pPr>
        <w:pStyle w:val="SIGPLANParagraph1"/>
        <w:spacing w:after="80"/>
        <w:rPr>
          <w:lang w:val="fr-FR"/>
        </w:rPr>
      </w:pPr>
      <w:r w:rsidRPr="00DA4064">
        <w:rPr>
          <w:lang w:val="fr-FR"/>
        </w:rPr>
        <w:t xml:space="preserve">    </w:t>
      </w:r>
      <w:r w:rsidR="005B4AE9" w:rsidRPr="00DA4064">
        <w:rPr>
          <w:lang w:val="fr-FR"/>
        </w:rPr>
        <w:t>Il a était livré à la date exacte.</w:t>
      </w:r>
    </w:p>
    <w:p w:rsidR="0012231C" w:rsidRPr="00DA4064" w:rsidRDefault="005B4AE9" w:rsidP="005B4AE9">
      <w:pPr>
        <w:pStyle w:val="SIGPLANParagraph1"/>
        <w:numPr>
          <w:ilvl w:val="0"/>
          <w:numId w:val="25"/>
        </w:numPr>
        <w:rPr>
          <w:lang w:val="fr-FR"/>
        </w:rPr>
      </w:pPr>
      <w:r w:rsidRPr="00DA4064">
        <w:rPr>
          <w:lang w:val="fr-FR"/>
        </w:rPr>
        <w:t>Livrable D5.2 : Code serveur de traitement des données (07/11/01/2015)</w:t>
      </w:r>
    </w:p>
    <w:p w:rsidR="0012231C" w:rsidRPr="00DA4064" w:rsidRDefault="005B4AE9" w:rsidP="0012231C">
      <w:pPr>
        <w:pStyle w:val="SIGPLANParagraph1"/>
        <w:rPr>
          <w:ins w:id="428" w:author="Dalel Gharsalli" w:date="2015-02-28T18:44:00Z"/>
          <w:lang w:val="fr-FR"/>
        </w:rPr>
      </w:pPr>
      <w:r w:rsidRPr="00DA4064">
        <w:rPr>
          <w:lang w:val="fr-FR"/>
        </w:rPr>
        <w:t>Ce livrable correspond au code serveur de traitement des données et il n’y a pas eu de retard de livraison.</w:t>
      </w:r>
    </w:p>
    <w:p w:rsidR="009802EC" w:rsidRPr="00DA4064" w:rsidRDefault="00B670E2" w:rsidP="0081587A">
      <w:pPr>
        <w:pStyle w:val="SIGPLANSubsectionheading"/>
        <w:rPr>
          <w:ins w:id="429" w:author="Dalel Gharsalli" w:date="2015-02-28T18:44:00Z"/>
          <w:lang w:val="fr-FR"/>
        </w:rPr>
      </w:pPr>
      <w:r w:rsidRPr="00DA4064">
        <w:rPr>
          <w:noProof/>
          <w:lang w:val="fr-FR" w:eastAsia="fr-FR"/>
        </w:rPr>
        <w:drawing>
          <wp:anchor distT="0" distB="0" distL="114300" distR="114300" simplePos="0" relativeHeight="251674624" behindDoc="0" locked="0" layoutInCell="1" allowOverlap="1" wp14:anchorId="41C640D8" wp14:editId="6DB27F33">
            <wp:simplePos x="0" y="0"/>
            <wp:positionH relativeFrom="margin">
              <wp:align>left</wp:align>
            </wp:positionH>
            <wp:positionV relativeFrom="paragraph">
              <wp:posOffset>420370</wp:posOffset>
            </wp:positionV>
            <wp:extent cx="3067050" cy="1911350"/>
            <wp:effectExtent l="0" t="0" r="0" b="12700"/>
            <wp:wrapTopAndBottom/>
            <wp:docPr id="16" name="Graphique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ins w:id="430" w:author="Dalel Gharsalli" w:date="2015-02-28T18:44:00Z">
        <w:r w:rsidR="009802EC" w:rsidRPr="00DA4064">
          <w:rPr>
            <w:lang w:val="fr-FR"/>
          </w:rPr>
          <w:t xml:space="preserve"> </w:t>
        </w:r>
      </w:ins>
      <w:r w:rsidR="0081587A">
        <w:rPr>
          <w:lang w:val="fr-FR"/>
        </w:rPr>
        <w:t>Lot 6</w:t>
      </w:r>
      <w:r w:rsidR="00C31572" w:rsidRPr="00DA4064">
        <w:rPr>
          <w:lang w:val="fr-FR"/>
        </w:rPr>
        <w:t xml:space="preserve"> : </w:t>
      </w:r>
      <w:r w:rsidR="0081587A" w:rsidRPr="0081587A">
        <w:rPr>
          <w:lang w:val="fr-FR"/>
        </w:rPr>
        <w:t>Implémentation du module suivi des utilisateurs</w:t>
      </w:r>
    </w:p>
    <w:p w:rsidR="009802EC" w:rsidRPr="00DA4064" w:rsidRDefault="009802EC" w:rsidP="009802EC">
      <w:pPr>
        <w:pStyle w:val="SIGPLANParagraph"/>
        <w:ind w:firstLine="0"/>
        <w:rPr>
          <w:ins w:id="431" w:author="Dalel Gharsalli" w:date="2015-02-28T18:44:00Z"/>
          <w:lang w:val="fr-FR"/>
        </w:rPr>
      </w:pPr>
    </w:p>
    <w:p w:rsidR="009802EC" w:rsidRPr="00DA4064" w:rsidRDefault="009802EC" w:rsidP="009802EC">
      <w:pPr>
        <w:pStyle w:val="SIGPLANParagraph"/>
        <w:ind w:firstLine="0"/>
        <w:rPr>
          <w:ins w:id="432" w:author="Dalel Gharsalli" w:date="2015-02-28T18:44:00Z"/>
          <w:lang w:val="fr-FR"/>
        </w:rPr>
      </w:pPr>
    </w:p>
    <w:p w:rsidR="005B4AE9" w:rsidRPr="00DA4064" w:rsidRDefault="005B4AE9" w:rsidP="005B4AE9">
      <w:pPr>
        <w:pStyle w:val="SIGPLANTablecaption"/>
        <w:rPr>
          <w:lang w:val="fr-FR"/>
        </w:rPr>
      </w:pPr>
      <w:r w:rsidRPr="00DA4064">
        <w:rPr>
          <w:b/>
          <w:lang w:val="fr-FR"/>
        </w:rPr>
        <w:t xml:space="preserve">                        </w:t>
      </w:r>
      <w:r w:rsidR="00167E6F">
        <w:rPr>
          <w:b/>
          <w:lang w:val="fr-FR"/>
        </w:rPr>
        <w:t xml:space="preserve">    </w:t>
      </w:r>
      <w:r w:rsidRPr="00DA4064">
        <w:rPr>
          <w:b/>
          <w:lang w:val="fr-FR"/>
        </w:rPr>
        <w:t xml:space="preserve"> Figure</w:t>
      </w:r>
      <w:ins w:id="433" w:author="Dalel Gharsalli" w:date="2015-02-28T18:44:00Z">
        <w:r w:rsidRPr="00DA4064">
          <w:rPr>
            <w:b/>
            <w:lang w:val="fr-FR"/>
          </w:rPr>
          <w:t xml:space="preserve"> </w:t>
        </w:r>
      </w:ins>
      <w:r w:rsidRPr="00DA4064">
        <w:rPr>
          <w:b/>
          <w:lang w:val="fr-FR"/>
        </w:rPr>
        <w:t>7</w:t>
      </w:r>
      <w:ins w:id="434" w:author="Dalel Gharsalli" w:date="2015-02-28T18:44:00Z">
        <w:r w:rsidRPr="00DA4064">
          <w:rPr>
            <w:b/>
            <w:lang w:val="fr-FR"/>
          </w:rPr>
          <w:t>.</w:t>
        </w:r>
        <w:r w:rsidRPr="00DA4064">
          <w:rPr>
            <w:lang w:val="fr-FR"/>
          </w:rPr>
          <w:t> </w:t>
        </w:r>
        <w:r w:rsidRPr="00DA4064">
          <w:rPr>
            <w:lang w:val="fr-FR"/>
          </w:rPr>
          <w:t>S</w:t>
        </w:r>
      </w:ins>
      <w:r w:rsidR="001C256C" w:rsidRPr="00DA4064">
        <w:rPr>
          <w:lang w:val="fr-FR"/>
        </w:rPr>
        <w:t>uivi du Lot 6.</w:t>
      </w:r>
    </w:p>
    <w:p w:rsidR="005B4AE9" w:rsidRPr="00DA4064" w:rsidRDefault="005B4AE9" w:rsidP="005B4AE9">
      <w:pPr>
        <w:pStyle w:val="SIGPLANSub-subsectionheading"/>
        <w:numPr>
          <w:ilvl w:val="2"/>
          <w:numId w:val="2"/>
        </w:numPr>
        <w:rPr>
          <w:lang w:val="fr-FR"/>
        </w:rPr>
      </w:pPr>
      <w:r w:rsidRPr="00DA4064">
        <w:rPr>
          <w:lang w:val="fr-FR"/>
        </w:rPr>
        <w:t>Objectifs du lot</w:t>
      </w:r>
    </w:p>
    <w:p w:rsidR="005B4AE9" w:rsidRPr="00DA4064" w:rsidRDefault="005B4AE9" w:rsidP="001C256C">
      <w:pPr>
        <w:spacing w:after="80"/>
        <w:rPr>
          <w:sz w:val="18"/>
        </w:rPr>
      </w:pPr>
      <w:r w:rsidRPr="00DA4064">
        <w:rPr>
          <w:sz w:val="18"/>
        </w:rPr>
        <w:t>Le but de ce lot est de tester tout le système après l’intégration des différentes parties.</w:t>
      </w:r>
    </w:p>
    <w:p w:rsidR="005B4AE9" w:rsidRPr="00DA4064" w:rsidRDefault="005B4AE9" w:rsidP="005B4AE9">
      <w:pPr>
        <w:rPr>
          <w:sz w:val="18"/>
        </w:rPr>
      </w:pPr>
      <w:r w:rsidRPr="00DA4064">
        <w:rPr>
          <w:sz w:val="18"/>
        </w:rPr>
        <w:t xml:space="preserve">    C’est un bon moyen de bien vérifier et configurer le produit avant de le présenter au client.</w:t>
      </w:r>
    </w:p>
    <w:p w:rsidR="005B4AE9" w:rsidRPr="00DA4064" w:rsidRDefault="005B4AE9" w:rsidP="005B4AE9">
      <w:pPr>
        <w:pStyle w:val="SIGPLANSub-subsectionheading"/>
        <w:numPr>
          <w:ilvl w:val="2"/>
          <w:numId w:val="2"/>
        </w:numPr>
        <w:rPr>
          <w:lang w:val="fr-FR"/>
        </w:rPr>
      </w:pPr>
      <w:r w:rsidRPr="00DA4064">
        <w:rPr>
          <w:lang w:val="fr-FR"/>
        </w:rPr>
        <w:lastRenderedPageBreak/>
        <w:t>Descriptions du lot</w:t>
      </w:r>
    </w:p>
    <w:p w:rsidR="005B4AE9" w:rsidRPr="00DA4064" w:rsidRDefault="00C31572" w:rsidP="001C256C">
      <w:pPr>
        <w:pStyle w:val="Paragraphedeliste"/>
        <w:numPr>
          <w:ilvl w:val="0"/>
          <w:numId w:val="25"/>
        </w:numPr>
        <w:spacing w:after="80"/>
        <w:rPr>
          <w:sz w:val="18"/>
        </w:rPr>
      </w:pPr>
      <w:r w:rsidRPr="00DA4064">
        <w:rPr>
          <w:sz w:val="18"/>
        </w:rPr>
        <w:t xml:space="preserve">Tâche 7.1 : Réalisation des différents scénarios de test possibles  </w:t>
      </w:r>
    </w:p>
    <w:p w:rsidR="005B4AE9" w:rsidRPr="00DA4064" w:rsidRDefault="00C31572" w:rsidP="001C256C">
      <w:pPr>
        <w:spacing w:after="80"/>
        <w:rPr>
          <w:sz w:val="18"/>
        </w:rPr>
      </w:pPr>
      <w:r w:rsidRPr="00DA4064">
        <w:rPr>
          <w:sz w:val="18"/>
        </w:rPr>
        <w:t>Le succès d’un projet passe par l’atteinte de plusieurs objectifs tels que le respect du budget et des dates, la réalisation des exigences et surtout la livraison d’u</w:t>
      </w:r>
      <w:r w:rsidR="0081587A">
        <w:rPr>
          <w:sz w:val="18"/>
        </w:rPr>
        <w:t>n produit vraiment de qualité.</w:t>
      </w:r>
      <w:r w:rsidRPr="00DA4064">
        <w:rPr>
          <w:sz w:val="18"/>
        </w:rPr>
        <w:t xml:space="preserve"> </w:t>
      </w:r>
      <w:r w:rsidR="0081587A">
        <w:rPr>
          <w:sz w:val="18"/>
        </w:rPr>
        <w:t xml:space="preserve">   P</w:t>
      </w:r>
      <w:r w:rsidRPr="00DA4064">
        <w:rPr>
          <w:sz w:val="18"/>
        </w:rPr>
        <w:t xml:space="preserve">our ce faire  on a fait recours à un processus pour satisfaire toutes ces exigences avec une implémentation des différents tests possibles afin de révéler des éventuels problèmes comme des performances insuffisantes ou des procédures inefficaces …etc.     </w:t>
      </w:r>
      <w:r w:rsidR="001C256C" w:rsidRPr="00DA4064">
        <w:rPr>
          <w:sz w:val="18"/>
        </w:rPr>
        <w:t xml:space="preserve">  </w:t>
      </w:r>
      <w:r w:rsidRPr="00DA4064">
        <w:rPr>
          <w:sz w:val="18"/>
        </w:rPr>
        <w:t>Cette tâche a finalement pris moins d’heures que prévu, parce que davantage de temps avait été prévu au cas où il y’aura des problèmes au niveau des tests, ce qui n’a pas été le cas.</w:t>
      </w:r>
    </w:p>
    <w:p w:rsidR="005B4AE9" w:rsidRPr="00DA4064" w:rsidRDefault="00C31572" w:rsidP="001C256C">
      <w:pPr>
        <w:pStyle w:val="Paragraphedeliste"/>
        <w:numPr>
          <w:ilvl w:val="0"/>
          <w:numId w:val="25"/>
        </w:numPr>
        <w:spacing w:after="60"/>
        <w:rPr>
          <w:sz w:val="18"/>
        </w:rPr>
      </w:pPr>
      <w:r w:rsidRPr="00DA4064">
        <w:rPr>
          <w:sz w:val="18"/>
        </w:rPr>
        <w:t>Tâche 7.2 : Rapport des tests traités</w:t>
      </w:r>
    </w:p>
    <w:p w:rsidR="005B4AE9" w:rsidRPr="00DA4064" w:rsidRDefault="00C31572" w:rsidP="005B4AE9">
      <w:pPr>
        <w:rPr>
          <w:sz w:val="18"/>
        </w:rPr>
      </w:pPr>
      <w:r w:rsidRPr="00DA4064">
        <w:rPr>
          <w:sz w:val="18"/>
        </w:rPr>
        <w:t>Cette tâche a pour but d’élaborer un rapport pour décrire et détailler tous les tests effectués ainsi que leurs résultats. On a consommé moins qu’on a fixé comme budget horaire au niveau de cette tâche.</w:t>
      </w:r>
    </w:p>
    <w:p w:rsidR="005B4AE9" w:rsidRPr="00DA4064" w:rsidRDefault="005B4AE9" w:rsidP="005B4AE9">
      <w:pPr>
        <w:pStyle w:val="SIGPLANSub-subsectionheading"/>
        <w:numPr>
          <w:ilvl w:val="2"/>
          <w:numId w:val="2"/>
        </w:numPr>
        <w:rPr>
          <w:lang w:val="fr-FR"/>
        </w:rPr>
      </w:pPr>
      <w:r w:rsidRPr="00DA4064">
        <w:rPr>
          <w:lang w:val="fr-FR"/>
        </w:rPr>
        <w:t>L</w:t>
      </w:r>
      <w:r w:rsidR="00C31572" w:rsidRPr="00DA4064">
        <w:rPr>
          <w:lang w:val="fr-FR"/>
        </w:rPr>
        <w:t>ivra</w:t>
      </w:r>
      <w:r w:rsidRPr="00DA4064">
        <w:rPr>
          <w:lang w:val="fr-FR"/>
        </w:rPr>
        <w:t>bles</w:t>
      </w:r>
    </w:p>
    <w:p w:rsidR="005B4AE9" w:rsidRPr="00DA4064" w:rsidRDefault="005B4AE9" w:rsidP="001C256C">
      <w:pPr>
        <w:pStyle w:val="SIGPLANParagraph1"/>
        <w:numPr>
          <w:ilvl w:val="0"/>
          <w:numId w:val="25"/>
        </w:numPr>
        <w:spacing w:after="60"/>
        <w:rPr>
          <w:lang w:val="fr-FR"/>
        </w:rPr>
      </w:pPr>
      <w:r w:rsidRPr="00DA4064">
        <w:rPr>
          <w:lang w:val="fr-FR"/>
        </w:rPr>
        <w:t>Livrable D6.1 : Interfaces de l’application mobile de suivi des utilisateurs (07/11/2014)</w:t>
      </w:r>
    </w:p>
    <w:p w:rsidR="001C256C" w:rsidRPr="00DA4064" w:rsidRDefault="005B4AE9" w:rsidP="001C256C">
      <w:pPr>
        <w:pStyle w:val="SIGPLANParagraph1"/>
        <w:spacing w:after="80"/>
        <w:rPr>
          <w:lang w:val="fr-FR"/>
        </w:rPr>
      </w:pPr>
      <w:r w:rsidRPr="00DA4064">
        <w:rPr>
          <w:lang w:val="fr-FR"/>
        </w:rPr>
        <w:t>Ce livrable représente le code source du dernier module de l’application mobile, ainsi que l’exécutable (.</w:t>
      </w:r>
      <w:proofErr w:type="spellStart"/>
      <w:r w:rsidRPr="00DA4064">
        <w:rPr>
          <w:lang w:val="fr-FR"/>
        </w:rPr>
        <w:t>apk</w:t>
      </w:r>
      <w:proofErr w:type="spellEnd"/>
      <w:r w:rsidRPr="00DA4064">
        <w:rPr>
          <w:lang w:val="fr-FR"/>
        </w:rPr>
        <w:t xml:space="preserve">) </w:t>
      </w:r>
      <w:r w:rsidR="009A4167">
        <w:rPr>
          <w:lang w:val="fr-FR"/>
        </w:rPr>
        <w:t>[</w:t>
      </w:r>
      <w:r w:rsidR="00094B47">
        <w:rPr>
          <w:lang w:val="fr-FR"/>
        </w:rPr>
        <w:t>31</w:t>
      </w:r>
      <w:r w:rsidR="009A4167">
        <w:rPr>
          <w:lang w:val="fr-FR"/>
        </w:rPr>
        <w:t xml:space="preserve">] </w:t>
      </w:r>
      <w:r w:rsidRPr="00DA4064">
        <w:rPr>
          <w:lang w:val="fr-FR"/>
        </w:rPr>
        <w:t>de toute l’application cliente mobile.</w:t>
      </w:r>
    </w:p>
    <w:p w:rsidR="005B4AE9" w:rsidRPr="00DA4064" w:rsidRDefault="001C256C" w:rsidP="001C256C">
      <w:pPr>
        <w:pStyle w:val="SIGPLANParagraph1"/>
        <w:spacing w:after="80"/>
        <w:rPr>
          <w:lang w:val="fr-FR"/>
        </w:rPr>
      </w:pPr>
      <w:r w:rsidRPr="00DA4064">
        <w:rPr>
          <w:lang w:val="fr-FR"/>
        </w:rPr>
        <w:t xml:space="preserve">    </w:t>
      </w:r>
      <w:r w:rsidR="005B4AE9" w:rsidRPr="00DA4064">
        <w:rPr>
          <w:lang w:val="fr-FR"/>
        </w:rPr>
        <w:t xml:space="preserve"> Son délai de dépôt a été respecté et il n’y a pas eu de</w:t>
      </w:r>
      <w:r w:rsidRPr="00DA4064">
        <w:rPr>
          <w:lang w:val="fr-FR"/>
        </w:rPr>
        <w:t xml:space="preserve"> dépassement de budget horaire.</w:t>
      </w:r>
    </w:p>
    <w:p w:rsidR="005B4AE9" w:rsidRPr="00DA4064" w:rsidRDefault="005B4AE9" w:rsidP="001C256C">
      <w:pPr>
        <w:pStyle w:val="SIGPLANParagraph1"/>
        <w:numPr>
          <w:ilvl w:val="0"/>
          <w:numId w:val="25"/>
        </w:numPr>
        <w:spacing w:after="60"/>
        <w:rPr>
          <w:lang w:val="fr-FR"/>
        </w:rPr>
      </w:pPr>
      <w:r w:rsidRPr="00DA4064">
        <w:rPr>
          <w:lang w:val="fr-FR"/>
        </w:rPr>
        <w:t>Livrable D6.2 : Application web de suivi des utilisateurs et de journalisation (08/02/2015)</w:t>
      </w:r>
    </w:p>
    <w:p w:rsidR="00CC66C6" w:rsidRPr="00DA4064" w:rsidRDefault="005B4AE9" w:rsidP="00033F79">
      <w:pPr>
        <w:pStyle w:val="SIGPLANParagraph1"/>
        <w:rPr>
          <w:lang w:val="fr-FR"/>
        </w:rPr>
      </w:pPr>
      <w:r w:rsidRPr="00DA4064">
        <w:rPr>
          <w:lang w:val="fr-FR"/>
        </w:rPr>
        <w:t>Ce livrable correspond au code source de l’application web développée et il a été livré à la date exacte et prévue.</w:t>
      </w:r>
    </w:p>
    <w:p w:rsidR="00033F79" w:rsidRDefault="0018316F" w:rsidP="00033F79">
      <w:pPr>
        <w:pStyle w:val="SIGPLANSubsectionheading"/>
        <w:rPr>
          <w:lang w:val="fr-FR"/>
        </w:rPr>
      </w:pPr>
      <w:r w:rsidRPr="00DA4064">
        <w:rPr>
          <w:lang w:val="fr-FR"/>
        </w:rPr>
        <w:t>Lot 7 : Test et Validation</w:t>
      </w:r>
    </w:p>
    <w:p w:rsidR="00B670E2" w:rsidRPr="00B670E2" w:rsidRDefault="00B670E2" w:rsidP="00B670E2">
      <w:pPr>
        <w:pStyle w:val="SIGPLANParagraph1"/>
        <w:rPr>
          <w:lang w:val="fr-FR"/>
        </w:rPr>
      </w:pPr>
      <w:r w:rsidRPr="00DA4064">
        <w:rPr>
          <w:noProof/>
          <w:lang w:val="fr-FR" w:eastAsia="fr-FR"/>
        </w:rPr>
        <w:drawing>
          <wp:anchor distT="0" distB="0" distL="114300" distR="114300" simplePos="0" relativeHeight="251679744" behindDoc="1" locked="0" layoutInCell="1" allowOverlap="1" wp14:anchorId="487E3BE3" wp14:editId="2DCC4211">
            <wp:simplePos x="0" y="0"/>
            <wp:positionH relativeFrom="margin">
              <wp:posOffset>3352800</wp:posOffset>
            </wp:positionH>
            <wp:positionV relativeFrom="paragraph">
              <wp:posOffset>123190</wp:posOffset>
            </wp:positionV>
            <wp:extent cx="3239770" cy="1911350"/>
            <wp:effectExtent l="0" t="0" r="17780" b="12700"/>
            <wp:wrapTight wrapText="bothSides">
              <wp:wrapPolygon edited="0">
                <wp:start x="0" y="0"/>
                <wp:lineTo x="0" y="21528"/>
                <wp:lineTo x="21592" y="21528"/>
                <wp:lineTo x="21592" y="0"/>
                <wp:lineTo x="0" y="0"/>
              </wp:wrapPolygon>
            </wp:wrapTight>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rsidR="0018316F" w:rsidRPr="00DA4064" w:rsidRDefault="0018316F" w:rsidP="0018316F">
      <w:pPr>
        <w:pStyle w:val="SIGPLANParagraph"/>
        <w:ind w:firstLine="0"/>
        <w:rPr>
          <w:lang w:val="fr-FR"/>
        </w:rPr>
      </w:pPr>
    </w:p>
    <w:p w:rsidR="0018316F" w:rsidRPr="00DA4064" w:rsidRDefault="0018316F" w:rsidP="001C256C">
      <w:pPr>
        <w:pStyle w:val="SIGPLANTablecaption"/>
        <w:rPr>
          <w:lang w:val="fr-FR"/>
        </w:rPr>
      </w:pPr>
      <w:r w:rsidRPr="00DA4064">
        <w:rPr>
          <w:b/>
          <w:lang w:val="fr-FR"/>
        </w:rPr>
        <w:t xml:space="preserve">                         </w:t>
      </w:r>
      <w:r w:rsidR="0081587A">
        <w:rPr>
          <w:b/>
          <w:lang w:val="fr-FR"/>
        </w:rPr>
        <w:t xml:space="preserve">   </w:t>
      </w:r>
      <w:r w:rsidRPr="00DA4064">
        <w:rPr>
          <w:b/>
          <w:lang w:val="fr-FR"/>
        </w:rPr>
        <w:t>Figure</w:t>
      </w:r>
      <w:ins w:id="435" w:author="Dalel Gharsalli" w:date="2015-02-28T18:44:00Z">
        <w:r w:rsidRPr="00DA4064">
          <w:rPr>
            <w:b/>
            <w:lang w:val="fr-FR"/>
          </w:rPr>
          <w:t xml:space="preserve"> </w:t>
        </w:r>
      </w:ins>
      <w:r w:rsidRPr="00DA4064">
        <w:rPr>
          <w:b/>
          <w:lang w:val="fr-FR"/>
        </w:rPr>
        <w:t>8</w:t>
      </w:r>
      <w:ins w:id="436" w:author="Dalel Gharsalli" w:date="2015-02-28T18:44:00Z">
        <w:r w:rsidRPr="00DA4064">
          <w:rPr>
            <w:b/>
            <w:lang w:val="fr-FR"/>
          </w:rPr>
          <w:t>.</w:t>
        </w:r>
        <w:r w:rsidRPr="00DA4064">
          <w:rPr>
            <w:lang w:val="fr-FR"/>
          </w:rPr>
          <w:t> </w:t>
        </w:r>
        <w:r w:rsidRPr="00DA4064">
          <w:rPr>
            <w:lang w:val="fr-FR"/>
          </w:rPr>
          <w:t>S</w:t>
        </w:r>
      </w:ins>
      <w:r w:rsidRPr="00DA4064">
        <w:rPr>
          <w:lang w:val="fr-FR"/>
        </w:rPr>
        <w:t>uivi du Lot 7</w:t>
      </w:r>
      <w:r w:rsidR="001C256C" w:rsidRPr="00DA4064">
        <w:rPr>
          <w:lang w:val="fr-FR"/>
        </w:rPr>
        <w:t>.</w:t>
      </w:r>
    </w:p>
    <w:p w:rsidR="00033F79" w:rsidRPr="00DA4064" w:rsidRDefault="00033F79" w:rsidP="00033F79">
      <w:pPr>
        <w:pStyle w:val="SIGPLANSub-subsectionheading"/>
        <w:numPr>
          <w:ilvl w:val="2"/>
          <w:numId w:val="2"/>
        </w:numPr>
        <w:rPr>
          <w:lang w:val="fr-FR"/>
        </w:rPr>
      </w:pPr>
      <w:r w:rsidRPr="00DA4064">
        <w:rPr>
          <w:lang w:val="fr-FR"/>
        </w:rPr>
        <w:t>Objectifs du lot</w:t>
      </w:r>
    </w:p>
    <w:p w:rsidR="00033F79" w:rsidRPr="00DA4064" w:rsidRDefault="00033F79" w:rsidP="00033F79">
      <w:pPr>
        <w:rPr>
          <w:sz w:val="18"/>
        </w:rPr>
      </w:pPr>
      <w:r w:rsidRPr="00DA4064">
        <w:t xml:space="preserve"> </w:t>
      </w:r>
      <w:r w:rsidRPr="00DA4064">
        <w:rPr>
          <w:sz w:val="18"/>
        </w:rPr>
        <w:t>Le but de ce lot est de tester tout le système après l’intégration des différentes parties. C’est un bon moyen de bien vérifier et configurer le produit avant de le présenter au client.</w:t>
      </w:r>
    </w:p>
    <w:p w:rsidR="00033F79" w:rsidRPr="00DA4064" w:rsidRDefault="00033F79" w:rsidP="00033F79">
      <w:pPr>
        <w:rPr>
          <w:sz w:val="18"/>
        </w:rPr>
      </w:pPr>
    </w:p>
    <w:p w:rsidR="00033F79" w:rsidRPr="00DA4064" w:rsidRDefault="00033F79" w:rsidP="00033F79">
      <w:pPr>
        <w:pStyle w:val="SIGPLANSub-subsectionheading"/>
        <w:numPr>
          <w:ilvl w:val="2"/>
          <w:numId w:val="2"/>
        </w:numPr>
        <w:rPr>
          <w:lang w:val="fr-FR"/>
        </w:rPr>
      </w:pPr>
      <w:r w:rsidRPr="00DA4064">
        <w:rPr>
          <w:lang w:val="fr-FR"/>
        </w:rPr>
        <w:lastRenderedPageBreak/>
        <w:t>Descriptions du lot</w:t>
      </w:r>
    </w:p>
    <w:p w:rsidR="00033F79" w:rsidRPr="00DA4064" w:rsidRDefault="00033F79" w:rsidP="00532D46">
      <w:pPr>
        <w:pStyle w:val="Paragraphedeliste"/>
        <w:numPr>
          <w:ilvl w:val="0"/>
          <w:numId w:val="25"/>
        </w:numPr>
        <w:spacing w:after="60"/>
        <w:rPr>
          <w:sz w:val="18"/>
        </w:rPr>
      </w:pPr>
      <w:r w:rsidRPr="00DA4064">
        <w:rPr>
          <w:sz w:val="18"/>
        </w:rPr>
        <w:t xml:space="preserve">Tâche 7.1 : Réalisation des différents scénarios de test possibles  </w:t>
      </w:r>
    </w:p>
    <w:p w:rsidR="00033F79" w:rsidRPr="00DA4064" w:rsidRDefault="00033F79" w:rsidP="00532D46">
      <w:pPr>
        <w:spacing w:after="80"/>
        <w:rPr>
          <w:sz w:val="18"/>
        </w:rPr>
      </w:pPr>
      <w:r w:rsidRPr="00DA4064">
        <w:rPr>
          <w:sz w:val="18"/>
        </w:rPr>
        <w:t xml:space="preserve">Le succès d’un projet passe par l’atteinte de plusieurs objectifs tels que le respect du budget et des dates, la réalisation des exigences et surtout la livraison d’un produit vraiment de qualité et pour ce faire  on a fait recours à un processus pour satisfaire toutes ces exigences avec une implémentation des différents tests possibles afin de révéler des éventuels problèmes comme des performances insuffisantes ou des procédures inefficaces …etc.  </w:t>
      </w:r>
      <w:r w:rsidR="00532D46" w:rsidRPr="00DA4064">
        <w:rPr>
          <w:sz w:val="18"/>
        </w:rPr>
        <w:t xml:space="preserve">  </w:t>
      </w:r>
      <w:r w:rsidRPr="00DA4064">
        <w:rPr>
          <w:sz w:val="18"/>
        </w:rPr>
        <w:t>Cette tâche a finalement pris moins d’heures que prévu, parce que davantage de temps avait été prévu au cas où il y’aura des problèmes au niveau des te</w:t>
      </w:r>
      <w:r w:rsidR="00532D46" w:rsidRPr="00DA4064">
        <w:rPr>
          <w:sz w:val="18"/>
        </w:rPr>
        <w:t>sts, ce qui n’a pas été le cas.</w:t>
      </w:r>
    </w:p>
    <w:p w:rsidR="00033F79" w:rsidRPr="00DA4064" w:rsidRDefault="00033F79" w:rsidP="00532D46">
      <w:pPr>
        <w:pStyle w:val="Paragraphedeliste"/>
        <w:numPr>
          <w:ilvl w:val="0"/>
          <w:numId w:val="25"/>
        </w:numPr>
        <w:spacing w:after="60"/>
        <w:rPr>
          <w:sz w:val="18"/>
        </w:rPr>
      </w:pPr>
      <w:r w:rsidRPr="00DA4064">
        <w:rPr>
          <w:sz w:val="18"/>
        </w:rPr>
        <w:t>Tâche 7.2 : Rapport des tests traités</w:t>
      </w:r>
    </w:p>
    <w:p w:rsidR="00033F79" w:rsidRPr="00DA4064" w:rsidRDefault="00033F79" w:rsidP="00033F79">
      <w:pPr>
        <w:rPr>
          <w:sz w:val="18"/>
        </w:rPr>
      </w:pPr>
      <w:r w:rsidRPr="00DA4064">
        <w:rPr>
          <w:sz w:val="18"/>
        </w:rPr>
        <w:t xml:space="preserve">Cette tâche a pour but d’élaborer un rapport pour décrire et détailler tous les tests effectués ainsi que leurs résultats. On a consommé moins qu’on a fixé comme budget horaire </w:t>
      </w:r>
      <w:r w:rsidR="0081587A">
        <w:rPr>
          <w:sz w:val="18"/>
        </w:rPr>
        <w:t>au niveau de cette tâche</w:t>
      </w:r>
      <w:r w:rsidRPr="00DA4064">
        <w:rPr>
          <w:sz w:val="18"/>
        </w:rPr>
        <w:t>.</w:t>
      </w:r>
    </w:p>
    <w:p w:rsidR="00033F79" w:rsidRPr="00DA4064" w:rsidRDefault="00033F79" w:rsidP="00033F79">
      <w:pPr>
        <w:pStyle w:val="SIGPLANSub-subsectionheading"/>
        <w:numPr>
          <w:ilvl w:val="2"/>
          <w:numId w:val="2"/>
        </w:numPr>
        <w:rPr>
          <w:lang w:val="fr-FR"/>
        </w:rPr>
      </w:pPr>
      <w:r w:rsidRPr="00DA4064">
        <w:rPr>
          <w:lang w:val="fr-FR"/>
        </w:rPr>
        <w:t>Livrables</w:t>
      </w:r>
    </w:p>
    <w:p w:rsidR="00033F79" w:rsidRPr="00DA4064" w:rsidRDefault="00033F79" w:rsidP="00532D46">
      <w:pPr>
        <w:pStyle w:val="SIGPLANParagraph1"/>
        <w:numPr>
          <w:ilvl w:val="0"/>
          <w:numId w:val="25"/>
        </w:numPr>
        <w:spacing w:after="60"/>
        <w:rPr>
          <w:lang w:val="fr-FR"/>
        </w:rPr>
      </w:pPr>
      <w:r w:rsidRPr="00DA4064">
        <w:rPr>
          <w:lang w:val="fr-FR"/>
        </w:rPr>
        <w:t>Livrable D7.1 : Code des modules des tests unitaires</w:t>
      </w:r>
      <w:r w:rsidR="00BE68B0">
        <w:rPr>
          <w:lang w:val="fr-FR"/>
        </w:rPr>
        <w:t xml:space="preserve"> [</w:t>
      </w:r>
      <w:r w:rsidR="00094B47">
        <w:rPr>
          <w:lang w:val="fr-FR"/>
        </w:rPr>
        <w:t>33</w:t>
      </w:r>
      <w:r w:rsidR="00BE68B0">
        <w:rPr>
          <w:lang w:val="fr-FR"/>
        </w:rPr>
        <w:t>]</w:t>
      </w:r>
      <w:r w:rsidRPr="00DA4064">
        <w:rPr>
          <w:lang w:val="fr-FR"/>
        </w:rPr>
        <w:t xml:space="preserve"> (07/11/2014)</w:t>
      </w:r>
    </w:p>
    <w:p w:rsidR="00033F79" w:rsidRPr="00DA4064" w:rsidRDefault="00033F79" w:rsidP="00033F79">
      <w:pPr>
        <w:pStyle w:val="SIGPLANParagraph1"/>
        <w:rPr>
          <w:lang w:val="fr-FR"/>
        </w:rPr>
      </w:pPr>
      <w:r w:rsidRPr="00DA4064">
        <w:rPr>
          <w:lang w:val="fr-FR"/>
        </w:rPr>
        <w:t>Ce livrable correspond au code source de tous les tests exécuté</w:t>
      </w:r>
      <w:r w:rsidR="0081587A">
        <w:rPr>
          <w:lang w:val="fr-FR"/>
        </w:rPr>
        <w:t>s et il a été livré comme prévu</w:t>
      </w:r>
      <w:r w:rsidRPr="00DA4064">
        <w:rPr>
          <w:lang w:val="fr-FR"/>
        </w:rPr>
        <w:t>.</w:t>
      </w:r>
    </w:p>
    <w:p w:rsidR="00033F79" w:rsidRPr="00DA4064" w:rsidRDefault="00033F79" w:rsidP="00033F79">
      <w:pPr>
        <w:pStyle w:val="SIGPLANParagraph1"/>
        <w:rPr>
          <w:lang w:val="fr-FR"/>
        </w:rPr>
      </w:pPr>
    </w:p>
    <w:p w:rsidR="00033F79" w:rsidRPr="00DA4064" w:rsidRDefault="00033F79" w:rsidP="00532D46">
      <w:pPr>
        <w:pStyle w:val="SIGPLANParagraph1"/>
        <w:numPr>
          <w:ilvl w:val="0"/>
          <w:numId w:val="25"/>
        </w:numPr>
        <w:spacing w:after="60"/>
        <w:rPr>
          <w:lang w:val="fr-FR"/>
        </w:rPr>
      </w:pPr>
      <w:r w:rsidRPr="00DA4064">
        <w:rPr>
          <w:lang w:val="fr-FR"/>
        </w:rPr>
        <w:t>Livrable D7.2 : Rapport des tests traités (07/11/2014)</w:t>
      </w:r>
    </w:p>
    <w:p w:rsidR="00033F79" w:rsidRPr="00DA4064" w:rsidRDefault="00033F79" w:rsidP="00033F79">
      <w:pPr>
        <w:pStyle w:val="SIGPLANParagraph"/>
        <w:ind w:firstLine="0"/>
        <w:rPr>
          <w:lang w:val="fr-FR"/>
        </w:rPr>
      </w:pPr>
      <w:r w:rsidRPr="00DA4064">
        <w:rPr>
          <w:lang w:val="fr-FR"/>
        </w:rPr>
        <w:t>C’est la description et le résultat de chaque test élaboré dans la tâche qui précédente et il</w:t>
      </w:r>
      <w:r w:rsidR="00532D46" w:rsidRPr="00DA4064">
        <w:rPr>
          <w:lang w:val="fr-FR"/>
        </w:rPr>
        <w:t xml:space="preserve"> a été déposé à la date prévue.</w:t>
      </w:r>
    </w:p>
    <w:p w:rsidR="00033F79" w:rsidRPr="00DA4064" w:rsidRDefault="00033F79" w:rsidP="00033F79">
      <w:pPr>
        <w:pStyle w:val="SIGPLANSectionheading"/>
        <w:rPr>
          <w:rFonts w:ascii="Arial" w:hAnsi="Arial" w:cs="Arial"/>
          <w:color w:val="222222"/>
          <w:sz w:val="20"/>
          <w:shd w:val="clear" w:color="auto" w:fill="FFFFFF"/>
          <w:lang w:val="fr-FR"/>
        </w:rPr>
      </w:pPr>
      <w:del w:id="437" w:author="Dalel Gharsalli" w:date="2015-02-28T18:44:00Z">
        <w:r w:rsidRPr="00DA4064">
          <w:rPr>
            <w:lang w:val="fr-FR"/>
          </w:rPr>
          <w:delText xml:space="preserve">Table </w:delText>
        </w:r>
        <w:r w:rsidRPr="00DA4064">
          <w:rPr>
            <w:lang w:val="fr-FR"/>
          </w:rPr>
          <w:fldChar w:fldCharType="begin"/>
        </w:r>
        <w:r w:rsidRPr="00DA4064">
          <w:rPr>
            <w:lang w:val="fr-FR"/>
          </w:rPr>
          <w:delInstrText xml:space="preserve"> SEQ SIGPLAN_Table \* ARABIC </w:delInstrText>
        </w:r>
        <w:r w:rsidRPr="00DA4064">
          <w:rPr>
            <w:lang w:val="fr-FR"/>
          </w:rPr>
          <w:fldChar w:fldCharType="separate"/>
        </w:r>
        <w:r w:rsidRPr="00DA4064">
          <w:rPr>
            <w:lang w:val="fr-FR"/>
          </w:rPr>
          <w:delText>1</w:delText>
        </w:r>
        <w:r w:rsidRPr="00DA4064">
          <w:rPr>
            <w:lang w:val="fr-FR"/>
          </w:rPr>
          <w:fldChar w:fldCharType="end"/>
        </w:r>
        <w:r w:rsidRPr="00DA4064">
          <w:rPr>
            <w:lang w:val="fr-FR"/>
          </w:rPr>
          <w:delText>.</w:delText>
        </w:r>
        <w:r w:rsidRPr="00DA4064">
          <w:rPr>
            <w:lang w:val="fr-FR"/>
          </w:rPr>
          <w:delText> </w:delText>
        </w:r>
      </w:del>
      <w:r w:rsidRPr="00DA4064">
        <w:rPr>
          <w:rFonts w:ascii="Arial" w:hAnsi="Arial" w:cs="Arial"/>
          <w:color w:val="222222"/>
          <w:sz w:val="20"/>
          <w:shd w:val="clear" w:color="auto" w:fill="FFFFFF"/>
          <w:lang w:val="fr-FR"/>
        </w:rPr>
        <w:t>Synthèse &amp; Retour d’expérience</w:t>
      </w:r>
    </w:p>
    <w:p w:rsidR="00532D46" w:rsidRPr="00DA4064" w:rsidRDefault="00033F79" w:rsidP="00532D46">
      <w:pPr>
        <w:pStyle w:val="SIGPLANSectionheading"/>
        <w:numPr>
          <w:ilvl w:val="0"/>
          <w:numId w:val="0"/>
        </w:numPr>
        <w:spacing w:after="80" w:line="240" w:lineRule="auto"/>
        <w:rPr>
          <w:rFonts w:ascii="Arial" w:hAnsi="Arial" w:cs="Arial"/>
          <w:color w:val="222222"/>
          <w:sz w:val="20"/>
          <w:shd w:val="clear" w:color="auto" w:fill="FFFFFF"/>
          <w:lang w:val="fr-FR"/>
        </w:rPr>
      </w:pPr>
      <w:r w:rsidRPr="00DA4064">
        <w:rPr>
          <w:b w:val="0"/>
          <w:sz w:val="18"/>
          <w:szCs w:val="18"/>
          <w:lang w:val="fr-FR"/>
        </w:rPr>
        <w:t xml:space="preserve"> Ce projet nous a donné une opportunité de travailler en équipe de façon que chaque membre se verra attribuer une part de ce qu’il y a à faire .En plus il y’a eu un échange important de savoirs et de </w:t>
      </w:r>
      <w:r w:rsidRPr="00DA4064">
        <w:rPr>
          <w:b w:val="0"/>
          <w:sz w:val="18"/>
          <w:szCs w:val="18"/>
          <w:lang w:val="fr-FR"/>
        </w:rPr>
        <w:lastRenderedPageBreak/>
        <w:t>compétences parce que déjà chacun d’entre nous fait profiter ses collègues de son expérience ou de son expertise dans un domaine précis ,même la résolution des problèmes est devenu plus facilement puisque une solution recherché à plusieurs ,plus ce qu’une personne y contribue et que tu n’es plus seul dans ton coin à buter sur la difficulté .</w:t>
      </w:r>
    </w:p>
    <w:p w:rsidR="00532D46" w:rsidRPr="00DA4064" w:rsidRDefault="00532D46" w:rsidP="00532D46">
      <w:pPr>
        <w:pStyle w:val="SIGPLANSectionheading"/>
        <w:numPr>
          <w:ilvl w:val="0"/>
          <w:numId w:val="0"/>
        </w:numPr>
        <w:spacing w:before="80" w:after="80" w:line="240" w:lineRule="auto"/>
        <w:rPr>
          <w:rFonts w:ascii="Arial" w:hAnsi="Arial" w:cs="Arial"/>
          <w:color w:val="222222"/>
          <w:sz w:val="20"/>
          <w:shd w:val="clear" w:color="auto" w:fill="FFFFFF"/>
          <w:lang w:val="fr-FR"/>
        </w:rPr>
      </w:pPr>
      <w:r w:rsidRPr="00DA4064">
        <w:rPr>
          <w:rFonts w:ascii="Arial" w:hAnsi="Arial" w:cs="Arial"/>
          <w:color w:val="222222"/>
          <w:sz w:val="20"/>
          <w:shd w:val="clear" w:color="auto" w:fill="FFFFFF"/>
          <w:lang w:val="fr-FR"/>
        </w:rPr>
        <w:t xml:space="preserve">    </w:t>
      </w:r>
      <w:r w:rsidR="00033F79" w:rsidRPr="00DA4064">
        <w:rPr>
          <w:b w:val="0"/>
          <w:sz w:val="18"/>
          <w:szCs w:val="18"/>
          <w:lang w:val="fr-FR"/>
        </w:rPr>
        <w:t>Le plan d’action qui nous a été proposé a révélé en nous le sens de l’autonomie et de la responsabilité des uns vis-à-vis des autres, ce qui nous a été confié devra être effectué. D’autre coté la technique du brainstorming nous a donné la  possibilité d’émerger de nouvelles idées grâce à ce qu’elle vise à solliciter tous les membres du groupe en vue de faire ressortir un maximum d’idée innovantes. On a su aussi apprendre à défendre notre point de vue et à négocier, à accepter les idées des autres et à reconnaître leurs forces et leurs faiblesses.</w:t>
      </w:r>
    </w:p>
    <w:p w:rsidR="00532D46" w:rsidRPr="00DA4064" w:rsidRDefault="00532D46" w:rsidP="00532D46">
      <w:pPr>
        <w:pStyle w:val="SIGPLANSectionheading"/>
        <w:numPr>
          <w:ilvl w:val="0"/>
          <w:numId w:val="0"/>
        </w:numPr>
        <w:spacing w:before="80" w:after="80" w:line="240" w:lineRule="auto"/>
        <w:rPr>
          <w:rFonts w:ascii="Arial" w:hAnsi="Arial" w:cs="Arial"/>
          <w:color w:val="222222"/>
          <w:sz w:val="20"/>
          <w:shd w:val="clear" w:color="auto" w:fill="FFFFFF"/>
          <w:lang w:val="fr-FR"/>
        </w:rPr>
      </w:pPr>
      <w:r w:rsidRPr="00DA4064">
        <w:rPr>
          <w:b w:val="0"/>
          <w:sz w:val="18"/>
          <w:szCs w:val="18"/>
          <w:lang w:val="fr-FR"/>
        </w:rPr>
        <w:t xml:space="preserve">    </w:t>
      </w:r>
      <w:r w:rsidR="00033F79" w:rsidRPr="00DA4064">
        <w:rPr>
          <w:b w:val="0"/>
          <w:sz w:val="18"/>
          <w:szCs w:val="18"/>
          <w:lang w:val="fr-FR"/>
        </w:rPr>
        <w:t>Sinon pour les problèmes qu’on a rencontrés au sein de notre équipe , ça arrive qu’un entre nous s’impose sans réserve à nous en monopolisant le droit de parole et en nous interrompant mais ce n’est qu’un excès de motivation, ou bien des moments de folie lorsque un se comporte comme un fou du roi, en nous empêchant ainsi de travailler sérieusement donc ce qu’on essaie de faire à chaque fois c’est de ne la pas prêter trop d’attention à celui ou celle qui abuse de sa présence ou de sa place dans l’équipe sans amplifier l’histoire par ce que finalement on les considère comme étant des petit failles qu’on a su dépasser d’une façon inaperçue.</w:t>
      </w:r>
    </w:p>
    <w:p w:rsidR="00033F79" w:rsidRPr="00DA4064" w:rsidRDefault="00532D46" w:rsidP="00532D46">
      <w:pPr>
        <w:pStyle w:val="SIGPLANSectionheading"/>
        <w:numPr>
          <w:ilvl w:val="0"/>
          <w:numId w:val="0"/>
        </w:numPr>
        <w:spacing w:before="80" w:after="80" w:line="240" w:lineRule="auto"/>
        <w:rPr>
          <w:rFonts w:ascii="Arial" w:hAnsi="Arial" w:cs="Arial"/>
          <w:color w:val="222222"/>
          <w:sz w:val="20"/>
          <w:shd w:val="clear" w:color="auto" w:fill="FFFFFF"/>
          <w:lang w:val="fr-FR"/>
        </w:rPr>
      </w:pPr>
      <w:r w:rsidRPr="00DA4064">
        <w:rPr>
          <w:rFonts w:ascii="Arial" w:hAnsi="Arial" w:cs="Arial"/>
          <w:color w:val="222222"/>
          <w:sz w:val="20"/>
          <w:shd w:val="clear" w:color="auto" w:fill="FFFFFF"/>
          <w:lang w:val="fr-FR"/>
        </w:rPr>
        <w:t xml:space="preserve">    </w:t>
      </w:r>
      <w:r w:rsidR="00033F79" w:rsidRPr="00DA4064">
        <w:rPr>
          <w:b w:val="0"/>
          <w:sz w:val="18"/>
          <w:szCs w:val="18"/>
          <w:lang w:val="fr-FR"/>
        </w:rPr>
        <w:t>Ce projet nous a appris surtout à ne pas sous-estimer les tâches de management et de suivi du projet même s’il nous semble nous mettre à l’aise avec les concepts que l’on va avoir à mettre en œuvre, car pour une vraie réussite d’un projet, il demeure indispensable de bien placer un processus de mangement fiable.</w:t>
      </w:r>
    </w:p>
    <w:p w:rsidR="00090567" w:rsidRPr="00090567" w:rsidRDefault="00033F79" w:rsidP="00090567">
      <w:pPr>
        <w:pStyle w:val="SIGPLANSectionheading"/>
        <w:numPr>
          <w:ilvl w:val="0"/>
          <w:numId w:val="0"/>
        </w:numPr>
        <w:spacing w:before="80" w:after="120" w:line="240" w:lineRule="auto"/>
        <w:rPr>
          <w:b w:val="0"/>
          <w:sz w:val="18"/>
          <w:szCs w:val="18"/>
          <w:lang w:val="fr-FR"/>
        </w:rPr>
        <w:sectPr w:rsidR="00090567" w:rsidRPr="00090567" w:rsidSect="005A5B94">
          <w:type w:val="continuous"/>
          <w:pgSz w:w="12240" w:h="15840" w:code="1"/>
          <w:pgMar w:top="1440" w:right="1080" w:bottom="1440" w:left="1080" w:header="720" w:footer="720" w:gutter="0"/>
          <w:cols w:num="2" w:space="480"/>
        </w:sectPr>
      </w:pPr>
      <w:r w:rsidRPr="00DA4064">
        <w:rPr>
          <w:b w:val="0"/>
          <w:sz w:val="18"/>
          <w:szCs w:val="18"/>
          <w:lang w:val="fr-FR"/>
        </w:rPr>
        <w:t xml:space="preserve">    Finalement cette expérience nous a appris  l’esprit de travail en équipe -main dans la main-, déjà on s’est vraiment rendu compte de tout l’intérêt qu’il y a à savoir déléguer et à reconnaître qu’on ne pe</w:t>
      </w:r>
      <w:r w:rsidR="00090567">
        <w:rPr>
          <w:b w:val="0"/>
          <w:sz w:val="18"/>
          <w:szCs w:val="18"/>
          <w:lang w:val="fr-FR"/>
        </w:rPr>
        <w:t>ut pas toujours tout faire seul.</w:t>
      </w:r>
    </w:p>
    <w:p w:rsidR="00206CDE" w:rsidRPr="00DA4064" w:rsidRDefault="00206CDE" w:rsidP="00090567">
      <w:pPr>
        <w:pStyle w:val="SIGPLANParagraph"/>
        <w:spacing w:before="240"/>
        <w:ind w:firstLine="0"/>
        <w:rPr>
          <w:ins w:id="438" w:author="Dalel Gharsalli" w:date="2015-02-28T18:44:00Z"/>
          <w:lang w:val="fr-FR"/>
        </w:rPr>
      </w:pPr>
    </w:p>
    <w:p w:rsidR="00AE0F62" w:rsidRPr="00DA4064" w:rsidRDefault="00E034B4" w:rsidP="00E034B4">
      <w:pPr>
        <w:pStyle w:val="SIGPLANTablecaption"/>
        <w:jc w:val="center"/>
        <w:rPr>
          <w:del w:id="439" w:author="Dalel Gharsalli" w:date="2015-02-28T18:44:00Z"/>
          <w:lang w:val="fr-FR"/>
        </w:rPr>
      </w:pPr>
      <w:del w:id="440" w:author="Dalel Gharsalli" w:date="2015-02-28T18:44:00Z">
        <w:r w:rsidRPr="00DA4064">
          <w:rPr>
            <w:lang w:val="fr-FR"/>
          </w:rPr>
          <w:lastRenderedPageBreak/>
          <w:delText xml:space="preserve">Répartition du budget par </w:delText>
        </w:r>
        <w:r w:rsidR="001B38D9" w:rsidRPr="00DA4064">
          <w:rPr>
            <w:lang w:val="fr-FR"/>
          </w:rPr>
          <w:delText>membre</w:delText>
        </w:r>
        <w:r w:rsidRPr="00DA4064">
          <w:rPr>
            <w:lang w:val="fr-FR"/>
          </w:rPr>
          <w:delText>.</w:delText>
        </w:r>
      </w:del>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tblBorders>
        <w:tblLayout w:type="fixed"/>
        <w:tblLook w:val="01E0" w:firstRow="1" w:lastRow="1" w:firstColumn="1" w:lastColumn="1" w:noHBand="0" w:noVBand="0"/>
      </w:tblPr>
      <w:tblGrid>
        <w:gridCol w:w="1418"/>
        <w:gridCol w:w="709"/>
        <w:gridCol w:w="850"/>
        <w:gridCol w:w="863"/>
        <w:gridCol w:w="960"/>
      </w:tblGrid>
      <w:tr w:rsidR="00FA540B" w:rsidRPr="00DA4064" w:rsidTr="0098351A">
        <w:trPr>
          <w:del w:id="441" w:author="Dalel Gharsalli" w:date="2015-02-28T18:44:00Z"/>
        </w:trPr>
        <w:tc>
          <w:tcPr>
            <w:tcW w:w="1477" w:type="pct"/>
            <w:tcBorders>
              <w:top w:val="double" w:sz="4" w:space="0" w:color="auto"/>
              <w:bottom w:val="single" w:sz="4" w:space="0" w:color="auto"/>
            </w:tcBorders>
            <w:tcMar>
              <w:left w:w="0" w:type="dxa"/>
              <w:right w:w="80" w:type="dxa"/>
            </w:tcMar>
          </w:tcPr>
          <w:p w:rsidR="00FA540B" w:rsidRPr="00DA4064" w:rsidRDefault="00FA540B" w:rsidP="00731F76">
            <w:pPr>
              <w:pStyle w:val="SIGPLANTablecaption"/>
              <w:rPr>
                <w:del w:id="442" w:author="Dalel Gharsalli" w:date="2015-02-28T18:44:00Z"/>
                <w:lang w:val="fr-FR"/>
              </w:rPr>
            </w:pPr>
          </w:p>
        </w:tc>
        <w:tc>
          <w:tcPr>
            <w:tcW w:w="739" w:type="pct"/>
            <w:tcBorders>
              <w:top w:val="double" w:sz="4" w:space="0" w:color="auto"/>
              <w:bottom w:val="single" w:sz="4" w:space="0" w:color="auto"/>
            </w:tcBorders>
          </w:tcPr>
          <w:p w:rsidR="00FA540B" w:rsidRPr="00DA4064" w:rsidRDefault="00FA540B" w:rsidP="00731F76">
            <w:pPr>
              <w:pStyle w:val="SIGPLANTablecaption"/>
              <w:rPr>
                <w:del w:id="443" w:author="Dalel Gharsalli" w:date="2015-02-28T18:44:00Z"/>
                <w:lang w:val="fr-FR"/>
              </w:rPr>
            </w:pPr>
            <w:del w:id="444" w:author="Dalel Gharsalli" w:date="2015-02-28T18:44:00Z">
              <w:r w:rsidRPr="00DA4064">
                <w:rPr>
                  <w:lang w:val="fr-FR"/>
                </w:rPr>
                <w:delText>Amal</w:delText>
              </w:r>
            </w:del>
          </w:p>
        </w:tc>
        <w:tc>
          <w:tcPr>
            <w:tcW w:w="885" w:type="pct"/>
            <w:tcBorders>
              <w:top w:val="double" w:sz="4" w:space="0" w:color="auto"/>
              <w:bottom w:val="single" w:sz="4" w:space="0" w:color="auto"/>
            </w:tcBorders>
          </w:tcPr>
          <w:p w:rsidR="00FA540B" w:rsidRPr="00DA4064" w:rsidRDefault="00FA540B" w:rsidP="00731F76">
            <w:pPr>
              <w:pStyle w:val="SIGPLANTablecaption"/>
              <w:rPr>
                <w:del w:id="445" w:author="Dalel Gharsalli" w:date="2015-02-28T18:44:00Z"/>
                <w:lang w:val="fr-FR"/>
              </w:rPr>
            </w:pPr>
            <w:del w:id="446" w:author="Dalel Gharsalli" w:date="2015-02-28T18:44:00Z">
              <w:r w:rsidRPr="00DA4064">
                <w:rPr>
                  <w:lang w:val="fr-FR"/>
                </w:rPr>
                <w:delText>Dalel</w:delText>
              </w:r>
            </w:del>
          </w:p>
        </w:tc>
        <w:tc>
          <w:tcPr>
            <w:tcW w:w="899" w:type="pct"/>
            <w:tcBorders>
              <w:top w:val="double" w:sz="4" w:space="0" w:color="auto"/>
              <w:bottom w:val="single" w:sz="4" w:space="0" w:color="auto"/>
            </w:tcBorders>
          </w:tcPr>
          <w:p w:rsidR="00FA540B" w:rsidRPr="00DA4064" w:rsidRDefault="00FA540B" w:rsidP="00731F76">
            <w:pPr>
              <w:pStyle w:val="SIGPLANTablecaption"/>
              <w:rPr>
                <w:del w:id="447" w:author="Dalel Gharsalli" w:date="2015-02-28T18:44:00Z"/>
                <w:lang w:val="fr-FR"/>
              </w:rPr>
            </w:pPr>
            <w:del w:id="448" w:author="Dalel Gharsalli" w:date="2015-02-28T18:44:00Z">
              <w:r w:rsidRPr="00DA4064">
                <w:rPr>
                  <w:lang w:val="fr-FR"/>
                </w:rPr>
                <w:delText>Haykel</w:delText>
              </w:r>
            </w:del>
          </w:p>
        </w:tc>
        <w:tc>
          <w:tcPr>
            <w:tcW w:w="1000" w:type="pct"/>
            <w:tcBorders>
              <w:top w:val="double" w:sz="4" w:space="0" w:color="auto"/>
              <w:bottom w:val="single" w:sz="4" w:space="0" w:color="auto"/>
            </w:tcBorders>
            <w:tcMar>
              <w:left w:w="80" w:type="dxa"/>
              <w:right w:w="0" w:type="dxa"/>
            </w:tcMar>
          </w:tcPr>
          <w:p w:rsidR="00FA540B" w:rsidRPr="00DA4064" w:rsidRDefault="00FA540B" w:rsidP="00731F76">
            <w:pPr>
              <w:pStyle w:val="SIGPLANTablecaption"/>
              <w:rPr>
                <w:del w:id="449" w:author="Dalel Gharsalli" w:date="2015-02-28T18:44:00Z"/>
                <w:lang w:val="fr-FR"/>
              </w:rPr>
            </w:pPr>
            <w:del w:id="450" w:author="Dalel Gharsalli" w:date="2015-02-28T18:44:00Z">
              <w:r w:rsidRPr="00DA4064">
                <w:rPr>
                  <w:lang w:val="fr-FR"/>
                </w:rPr>
                <w:delText>Skander</w:delText>
              </w:r>
            </w:del>
          </w:p>
        </w:tc>
      </w:tr>
      <w:tr w:rsidR="00FA540B" w:rsidRPr="00DA4064" w:rsidTr="0098351A">
        <w:trPr>
          <w:trHeight w:val="696"/>
          <w:del w:id="451" w:author="Dalel Gharsalli" w:date="2015-02-28T18:44:00Z"/>
        </w:trPr>
        <w:tc>
          <w:tcPr>
            <w:tcW w:w="1477" w:type="pct"/>
            <w:tcBorders>
              <w:top w:val="single" w:sz="4" w:space="0" w:color="auto"/>
              <w:bottom w:val="single" w:sz="4" w:space="0" w:color="auto"/>
            </w:tcBorders>
            <w:tcMar>
              <w:left w:w="0" w:type="dxa"/>
              <w:right w:w="80" w:type="dxa"/>
            </w:tcMar>
          </w:tcPr>
          <w:p w:rsidR="00FA540B" w:rsidRPr="00DA4064" w:rsidRDefault="00FA540B" w:rsidP="00731F76">
            <w:pPr>
              <w:pStyle w:val="SIGPLANTablecaption"/>
              <w:rPr>
                <w:del w:id="452" w:author="Dalel Gharsalli" w:date="2015-02-28T18:44:00Z"/>
                <w:lang w:val="fr-FR"/>
              </w:rPr>
            </w:pPr>
            <w:del w:id="453" w:author="Dalel Gharsalli" w:date="2015-02-28T18:44:00Z">
              <w:r w:rsidRPr="00DA4064">
                <w:rPr>
                  <w:lang w:val="fr-FR"/>
                </w:rPr>
                <w:delText>Développement de l’appli</w:delText>
              </w:r>
              <w:r w:rsidR="001B38D9" w:rsidRPr="00DA4064">
                <w:rPr>
                  <w:lang w:val="fr-FR"/>
                </w:rPr>
                <w:delText>cation cliente mobile de récupé</w:delText>
              </w:r>
              <w:r w:rsidRPr="00DA4064">
                <w:rPr>
                  <w:lang w:val="fr-FR"/>
                </w:rPr>
                <w:delText>ration des données.</w:delText>
              </w:r>
            </w:del>
          </w:p>
        </w:tc>
        <w:tc>
          <w:tcPr>
            <w:tcW w:w="739" w:type="pct"/>
            <w:tcBorders>
              <w:top w:val="single" w:sz="4" w:space="0" w:color="auto"/>
              <w:bottom w:val="single" w:sz="4" w:space="0" w:color="auto"/>
            </w:tcBorders>
          </w:tcPr>
          <w:p w:rsidR="00FA540B" w:rsidRPr="00DA4064" w:rsidRDefault="00DB2AD6" w:rsidP="00731F76">
            <w:pPr>
              <w:pStyle w:val="SIGPLANTablecaption"/>
              <w:rPr>
                <w:del w:id="454" w:author="Dalel Gharsalli" w:date="2015-02-28T18:44:00Z"/>
                <w:lang w:val="fr-FR"/>
              </w:rPr>
            </w:pPr>
            <w:del w:id="455" w:author="Dalel Gharsalli" w:date="2015-02-28T18:44:00Z">
              <w:r w:rsidRPr="00DA4064">
                <w:rPr>
                  <w:lang w:val="fr-FR"/>
                </w:rPr>
                <w:delText>0</w:delText>
              </w:r>
              <w:r w:rsidR="00E034B4" w:rsidRPr="00DA4064">
                <w:rPr>
                  <w:lang w:val="fr-FR"/>
                </w:rPr>
                <w:delText>h</w:delText>
              </w:r>
            </w:del>
          </w:p>
        </w:tc>
        <w:tc>
          <w:tcPr>
            <w:tcW w:w="885" w:type="pct"/>
            <w:tcBorders>
              <w:top w:val="single" w:sz="4" w:space="0" w:color="auto"/>
              <w:bottom w:val="single" w:sz="4" w:space="0" w:color="auto"/>
            </w:tcBorders>
          </w:tcPr>
          <w:p w:rsidR="00FA540B" w:rsidRPr="00DA4064" w:rsidRDefault="00DB2AD6" w:rsidP="00731F76">
            <w:pPr>
              <w:pStyle w:val="SIGPLANTablecaption"/>
              <w:rPr>
                <w:del w:id="456" w:author="Dalel Gharsalli" w:date="2015-02-28T18:44:00Z"/>
                <w:lang w:val="fr-FR"/>
              </w:rPr>
            </w:pPr>
            <w:del w:id="457" w:author="Dalel Gharsalli" w:date="2015-02-28T18:44:00Z">
              <w:r w:rsidRPr="00DA4064">
                <w:rPr>
                  <w:lang w:val="fr-FR"/>
                </w:rPr>
                <w:delText>0</w:delText>
              </w:r>
              <w:r w:rsidR="00E034B4" w:rsidRPr="00DA4064">
                <w:rPr>
                  <w:lang w:val="fr-FR"/>
                </w:rPr>
                <w:delText>h</w:delText>
              </w:r>
            </w:del>
          </w:p>
        </w:tc>
        <w:tc>
          <w:tcPr>
            <w:tcW w:w="899" w:type="pct"/>
            <w:tcBorders>
              <w:top w:val="single" w:sz="4" w:space="0" w:color="auto"/>
              <w:bottom w:val="single" w:sz="4" w:space="0" w:color="auto"/>
            </w:tcBorders>
          </w:tcPr>
          <w:p w:rsidR="00FA540B" w:rsidRPr="00DA4064" w:rsidRDefault="00DB2AD6" w:rsidP="00731F76">
            <w:pPr>
              <w:pStyle w:val="SIGPLANTablecaption"/>
              <w:rPr>
                <w:del w:id="458" w:author="Dalel Gharsalli" w:date="2015-02-28T18:44:00Z"/>
                <w:lang w:val="fr-FR"/>
              </w:rPr>
            </w:pPr>
            <w:del w:id="459" w:author="Dalel Gharsalli" w:date="2015-02-28T18:44:00Z">
              <w:r w:rsidRPr="00DA4064">
                <w:rPr>
                  <w:lang w:val="fr-FR"/>
                </w:rPr>
                <w:delText>0</w:delText>
              </w:r>
              <w:r w:rsidR="00E034B4" w:rsidRPr="00DA4064">
                <w:rPr>
                  <w:lang w:val="fr-FR"/>
                </w:rPr>
                <w:delText>h</w:delText>
              </w:r>
            </w:del>
          </w:p>
        </w:tc>
        <w:tc>
          <w:tcPr>
            <w:tcW w:w="1000" w:type="pct"/>
            <w:tcBorders>
              <w:top w:val="single" w:sz="4" w:space="0" w:color="auto"/>
              <w:bottom w:val="single" w:sz="4" w:space="0" w:color="auto"/>
            </w:tcBorders>
            <w:tcMar>
              <w:left w:w="80" w:type="dxa"/>
              <w:right w:w="0" w:type="dxa"/>
            </w:tcMar>
          </w:tcPr>
          <w:p w:rsidR="00FA540B" w:rsidRPr="00DA4064" w:rsidRDefault="00DB2AD6" w:rsidP="00731F76">
            <w:pPr>
              <w:pStyle w:val="SIGPLANTablecaption"/>
              <w:rPr>
                <w:del w:id="460" w:author="Dalel Gharsalli" w:date="2015-02-28T18:44:00Z"/>
                <w:lang w:val="fr-FR"/>
              </w:rPr>
            </w:pPr>
            <w:del w:id="461" w:author="Dalel Gharsalli" w:date="2015-02-28T18:44:00Z">
              <w:r w:rsidRPr="00DA4064">
                <w:rPr>
                  <w:lang w:val="fr-FR"/>
                </w:rPr>
                <w:delText>0</w:delText>
              </w:r>
              <w:r w:rsidR="00E034B4" w:rsidRPr="00DA4064">
                <w:rPr>
                  <w:lang w:val="fr-FR"/>
                </w:rPr>
                <w:delText>h</w:delText>
              </w:r>
            </w:del>
          </w:p>
        </w:tc>
      </w:tr>
      <w:tr w:rsidR="00FA540B" w:rsidRPr="00DA4064" w:rsidTr="0098351A">
        <w:trPr>
          <w:trHeight w:val="385"/>
          <w:del w:id="462" w:author="Dalel Gharsalli" w:date="2015-02-28T18:44:00Z"/>
        </w:trPr>
        <w:tc>
          <w:tcPr>
            <w:tcW w:w="1477" w:type="pct"/>
            <w:tcBorders>
              <w:top w:val="single" w:sz="4" w:space="0" w:color="auto"/>
              <w:bottom w:val="single" w:sz="4" w:space="0" w:color="auto"/>
            </w:tcBorders>
            <w:tcMar>
              <w:left w:w="0" w:type="dxa"/>
              <w:right w:w="80" w:type="dxa"/>
            </w:tcMar>
          </w:tcPr>
          <w:p w:rsidR="00FA540B" w:rsidRPr="00DA4064" w:rsidRDefault="00E034B4" w:rsidP="00731F76">
            <w:pPr>
              <w:pStyle w:val="SIGPLANTablecaption"/>
              <w:rPr>
                <w:del w:id="463" w:author="Dalel Gharsalli" w:date="2015-02-28T18:44:00Z"/>
                <w:lang w:val="fr-FR"/>
              </w:rPr>
            </w:pPr>
            <w:del w:id="464" w:author="Dalel Gharsalli" w:date="2015-02-28T18:44:00Z">
              <w:r w:rsidRPr="00DA4064">
                <w:rPr>
                  <w:lang w:val="fr-FR"/>
                </w:rPr>
                <w:delText>Exposition des Web Services coté Serveur</w:delText>
              </w:r>
            </w:del>
          </w:p>
        </w:tc>
        <w:tc>
          <w:tcPr>
            <w:tcW w:w="739" w:type="pct"/>
            <w:tcBorders>
              <w:top w:val="single" w:sz="4" w:space="0" w:color="auto"/>
              <w:bottom w:val="single" w:sz="4" w:space="0" w:color="auto"/>
            </w:tcBorders>
          </w:tcPr>
          <w:p w:rsidR="00FA540B" w:rsidRPr="00DA4064" w:rsidRDefault="007D6C9E" w:rsidP="00731F76">
            <w:pPr>
              <w:pStyle w:val="SIGPLANTablecaption"/>
              <w:rPr>
                <w:del w:id="465" w:author="Dalel Gharsalli" w:date="2015-02-28T18:44:00Z"/>
                <w:lang w:val="fr-FR"/>
              </w:rPr>
            </w:pPr>
            <w:del w:id="466" w:author="Dalel Gharsalli" w:date="2015-02-28T18:44:00Z">
              <w:r w:rsidRPr="00DA4064">
                <w:rPr>
                  <w:lang w:val="fr-FR"/>
                </w:rPr>
                <w:delText>10h</w:delText>
              </w:r>
            </w:del>
          </w:p>
        </w:tc>
        <w:tc>
          <w:tcPr>
            <w:tcW w:w="885" w:type="pct"/>
            <w:tcBorders>
              <w:top w:val="single" w:sz="4" w:space="0" w:color="auto"/>
              <w:bottom w:val="single" w:sz="4" w:space="0" w:color="auto"/>
            </w:tcBorders>
          </w:tcPr>
          <w:p w:rsidR="00FA540B" w:rsidRPr="00DA4064" w:rsidRDefault="00E034B4" w:rsidP="00731F76">
            <w:pPr>
              <w:pStyle w:val="SIGPLANTablecaption"/>
              <w:rPr>
                <w:del w:id="467" w:author="Dalel Gharsalli" w:date="2015-02-28T18:44:00Z"/>
                <w:lang w:val="fr-FR"/>
              </w:rPr>
            </w:pPr>
            <w:del w:id="468" w:author="Dalel Gharsalli" w:date="2015-02-28T18:44:00Z">
              <w:r w:rsidRPr="00DA4064">
                <w:rPr>
                  <w:lang w:val="fr-FR"/>
                </w:rPr>
                <w:delText>25h</w:delText>
              </w:r>
            </w:del>
          </w:p>
        </w:tc>
        <w:tc>
          <w:tcPr>
            <w:tcW w:w="899" w:type="pct"/>
            <w:tcBorders>
              <w:top w:val="single" w:sz="4" w:space="0" w:color="auto"/>
              <w:bottom w:val="single" w:sz="4" w:space="0" w:color="auto"/>
            </w:tcBorders>
          </w:tcPr>
          <w:p w:rsidR="00FA540B" w:rsidRPr="00DA4064" w:rsidRDefault="00DB2AD6" w:rsidP="00731F76">
            <w:pPr>
              <w:pStyle w:val="SIGPLANTablecaption"/>
              <w:rPr>
                <w:del w:id="469" w:author="Dalel Gharsalli" w:date="2015-02-28T18:44:00Z"/>
                <w:lang w:val="fr-FR"/>
              </w:rPr>
            </w:pPr>
            <w:del w:id="470" w:author="Dalel Gharsalli" w:date="2015-02-28T18:44:00Z">
              <w:r w:rsidRPr="00DA4064">
                <w:rPr>
                  <w:lang w:val="fr-FR"/>
                </w:rPr>
                <w:delText>25h</w:delText>
              </w:r>
            </w:del>
          </w:p>
        </w:tc>
        <w:tc>
          <w:tcPr>
            <w:tcW w:w="1000" w:type="pct"/>
            <w:tcBorders>
              <w:top w:val="single" w:sz="4" w:space="0" w:color="auto"/>
              <w:bottom w:val="single" w:sz="4" w:space="0" w:color="auto"/>
            </w:tcBorders>
            <w:tcMar>
              <w:left w:w="80" w:type="dxa"/>
              <w:right w:w="0" w:type="dxa"/>
            </w:tcMar>
          </w:tcPr>
          <w:p w:rsidR="00FA540B" w:rsidRPr="00DA4064" w:rsidRDefault="007D6C9E" w:rsidP="00731F76">
            <w:pPr>
              <w:pStyle w:val="SIGPLANTablecaption"/>
              <w:rPr>
                <w:del w:id="471" w:author="Dalel Gharsalli" w:date="2015-02-28T18:44:00Z"/>
                <w:lang w:val="fr-FR"/>
              </w:rPr>
            </w:pPr>
            <w:del w:id="472" w:author="Dalel Gharsalli" w:date="2015-02-28T18:44:00Z">
              <w:r w:rsidRPr="00DA4064">
                <w:rPr>
                  <w:lang w:val="fr-FR"/>
                </w:rPr>
                <w:delText>10h</w:delText>
              </w:r>
            </w:del>
          </w:p>
        </w:tc>
      </w:tr>
      <w:tr w:rsidR="00E034B4" w:rsidRPr="00DA4064" w:rsidTr="0098351A">
        <w:trPr>
          <w:del w:id="473" w:author="Dalel Gharsalli" w:date="2015-02-28T18:44:00Z"/>
        </w:trPr>
        <w:tc>
          <w:tcPr>
            <w:tcW w:w="1477" w:type="pct"/>
            <w:tcBorders>
              <w:top w:val="single" w:sz="4" w:space="0" w:color="auto"/>
              <w:bottom w:val="single" w:sz="4" w:space="0" w:color="auto"/>
            </w:tcBorders>
            <w:tcMar>
              <w:left w:w="0" w:type="dxa"/>
              <w:right w:w="80" w:type="dxa"/>
            </w:tcMar>
          </w:tcPr>
          <w:p w:rsidR="00E034B4" w:rsidRPr="00DA4064" w:rsidRDefault="00E034B4" w:rsidP="00731F76">
            <w:pPr>
              <w:pStyle w:val="SIGPLANTablecaption"/>
              <w:rPr>
                <w:del w:id="474" w:author="Dalel Gharsalli" w:date="2015-02-28T18:44:00Z"/>
                <w:lang w:val="fr-FR"/>
              </w:rPr>
            </w:pPr>
            <w:del w:id="475" w:author="Dalel Gharsalli" w:date="2015-02-28T18:44:00Z">
              <w:r w:rsidRPr="00DA4064">
                <w:rPr>
                  <w:lang w:val="fr-FR"/>
                </w:rPr>
                <w:delText>Test des Web Services coté Client</w:delText>
              </w:r>
            </w:del>
          </w:p>
        </w:tc>
        <w:tc>
          <w:tcPr>
            <w:tcW w:w="739" w:type="pct"/>
            <w:tcBorders>
              <w:top w:val="single" w:sz="4" w:space="0" w:color="auto"/>
              <w:bottom w:val="single" w:sz="4" w:space="0" w:color="auto"/>
            </w:tcBorders>
          </w:tcPr>
          <w:p w:rsidR="00E034B4" w:rsidRPr="00DA4064" w:rsidRDefault="007D6C9E" w:rsidP="00731F76">
            <w:pPr>
              <w:pStyle w:val="SIGPLANTablecaption"/>
              <w:rPr>
                <w:del w:id="476" w:author="Dalel Gharsalli" w:date="2015-02-28T18:44:00Z"/>
                <w:lang w:val="fr-FR"/>
              </w:rPr>
            </w:pPr>
            <w:del w:id="477" w:author="Dalel Gharsalli" w:date="2015-02-28T18:44:00Z">
              <w:r w:rsidRPr="00DA4064">
                <w:rPr>
                  <w:lang w:val="fr-FR"/>
                </w:rPr>
                <w:delText>6h</w:delText>
              </w:r>
            </w:del>
          </w:p>
        </w:tc>
        <w:tc>
          <w:tcPr>
            <w:tcW w:w="885" w:type="pct"/>
            <w:tcBorders>
              <w:top w:val="single" w:sz="4" w:space="0" w:color="auto"/>
              <w:bottom w:val="single" w:sz="4" w:space="0" w:color="auto"/>
            </w:tcBorders>
          </w:tcPr>
          <w:p w:rsidR="00E034B4" w:rsidRPr="00DA4064" w:rsidRDefault="007D6C9E" w:rsidP="00731F76">
            <w:pPr>
              <w:pStyle w:val="SIGPLANTablecaption"/>
              <w:rPr>
                <w:del w:id="478" w:author="Dalel Gharsalli" w:date="2015-02-28T18:44:00Z"/>
                <w:lang w:val="fr-FR"/>
              </w:rPr>
            </w:pPr>
            <w:del w:id="479" w:author="Dalel Gharsalli" w:date="2015-02-28T18:44:00Z">
              <w:r w:rsidRPr="00DA4064">
                <w:rPr>
                  <w:lang w:val="fr-FR"/>
                </w:rPr>
                <w:delText>1</w:delText>
              </w:r>
              <w:r w:rsidR="00E034B4" w:rsidRPr="00DA4064">
                <w:rPr>
                  <w:lang w:val="fr-FR"/>
                </w:rPr>
                <w:delText>h</w:delText>
              </w:r>
            </w:del>
          </w:p>
        </w:tc>
        <w:tc>
          <w:tcPr>
            <w:tcW w:w="899" w:type="pct"/>
            <w:tcBorders>
              <w:top w:val="single" w:sz="4" w:space="0" w:color="auto"/>
              <w:bottom w:val="single" w:sz="4" w:space="0" w:color="auto"/>
            </w:tcBorders>
          </w:tcPr>
          <w:p w:rsidR="00E034B4" w:rsidRPr="00DA4064" w:rsidRDefault="007D6C9E" w:rsidP="00731F76">
            <w:pPr>
              <w:pStyle w:val="SIGPLANTablecaption"/>
              <w:rPr>
                <w:del w:id="480" w:author="Dalel Gharsalli" w:date="2015-02-28T18:44:00Z"/>
                <w:lang w:val="fr-FR"/>
              </w:rPr>
            </w:pPr>
            <w:del w:id="481" w:author="Dalel Gharsalli" w:date="2015-02-28T18:44:00Z">
              <w:r w:rsidRPr="00DA4064">
                <w:rPr>
                  <w:lang w:val="fr-FR"/>
                </w:rPr>
                <w:delText>1</w:delText>
              </w:r>
              <w:r w:rsidR="00E034B4" w:rsidRPr="00DA4064">
                <w:rPr>
                  <w:lang w:val="fr-FR"/>
                </w:rPr>
                <w:delText>h</w:delText>
              </w:r>
            </w:del>
          </w:p>
        </w:tc>
        <w:tc>
          <w:tcPr>
            <w:tcW w:w="1000" w:type="pct"/>
            <w:tcBorders>
              <w:top w:val="single" w:sz="4" w:space="0" w:color="auto"/>
              <w:bottom w:val="single" w:sz="4" w:space="0" w:color="auto"/>
            </w:tcBorders>
            <w:tcMar>
              <w:left w:w="80" w:type="dxa"/>
              <w:right w:w="0" w:type="dxa"/>
            </w:tcMar>
          </w:tcPr>
          <w:p w:rsidR="00E034B4" w:rsidRPr="00DA4064" w:rsidRDefault="007D6C9E" w:rsidP="00731F76">
            <w:pPr>
              <w:pStyle w:val="SIGPLANTablecaption"/>
              <w:rPr>
                <w:del w:id="482" w:author="Dalel Gharsalli" w:date="2015-02-28T18:44:00Z"/>
                <w:lang w:val="fr-FR"/>
              </w:rPr>
            </w:pPr>
            <w:del w:id="483" w:author="Dalel Gharsalli" w:date="2015-02-28T18:44:00Z">
              <w:r w:rsidRPr="00DA4064">
                <w:rPr>
                  <w:lang w:val="fr-FR"/>
                </w:rPr>
                <w:delText>8h</w:delText>
              </w:r>
            </w:del>
          </w:p>
        </w:tc>
      </w:tr>
      <w:tr w:rsidR="00FA540B" w:rsidRPr="00DA4064" w:rsidTr="0098351A">
        <w:trPr>
          <w:del w:id="484" w:author="Dalel Gharsalli" w:date="2015-02-28T18:44:00Z"/>
        </w:trPr>
        <w:tc>
          <w:tcPr>
            <w:tcW w:w="1477" w:type="pct"/>
            <w:tcBorders>
              <w:top w:val="single" w:sz="4" w:space="0" w:color="auto"/>
              <w:bottom w:val="single" w:sz="4" w:space="0" w:color="auto"/>
            </w:tcBorders>
            <w:tcMar>
              <w:left w:w="0" w:type="dxa"/>
              <w:right w:w="80" w:type="dxa"/>
            </w:tcMar>
          </w:tcPr>
          <w:p w:rsidR="00FA540B" w:rsidRPr="00DA4064" w:rsidRDefault="00E034B4" w:rsidP="00731F76">
            <w:pPr>
              <w:pStyle w:val="SIGPLANTablecaption"/>
              <w:rPr>
                <w:del w:id="485" w:author="Dalel Gharsalli" w:date="2015-02-28T18:44:00Z"/>
                <w:lang w:val="fr-FR"/>
              </w:rPr>
            </w:pPr>
            <w:del w:id="486" w:author="Dalel Gharsalli" w:date="2015-02-28T18:44:00Z">
              <w:r w:rsidRPr="00DA4064">
                <w:rPr>
                  <w:lang w:val="fr-FR"/>
                </w:rPr>
                <w:delText>Consommation des Web Services par l’application Android</w:delText>
              </w:r>
            </w:del>
          </w:p>
        </w:tc>
        <w:tc>
          <w:tcPr>
            <w:tcW w:w="739" w:type="pct"/>
            <w:tcBorders>
              <w:top w:val="single" w:sz="4" w:space="0" w:color="auto"/>
              <w:bottom w:val="single" w:sz="4" w:space="0" w:color="auto"/>
            </w:tcBorders>
          </w:tcPr>
          <w:p w:rsidR="00FA540B" w:rsidRPr="00DA4064" w:rsidRDefault="007D6C9E" w:rsidP="00731F76">
            <w:pPr>
              <w:pStyle w:val="SIGPLANTablecaption"/>
              <w:rPr>
                <w:del w:id="487" w:author="Dalel Gharsalli" w:date="2015-02-28T18:44:00Z"/>
                <w:lang w:val="fr-FR"/>
              </w:rPr>
            </w:pPr>
            <w:del w:id="488" w:author="Dalel Gharsalli" w:date="2015-02-28T18:44:00Z">
              <w:r w:rsidRPr="00DA4064">
                <w:rPr>
                  <w:lang w:val="fr-FR"/>
                </w:rPr>
                <w:delText>15h</w:delText>
              </w:r>
            </w:del>
          </w:p>
        </w:tc>
        <w:tc>
          <w:tcPr>
            <w:tcW w:w="885" w:type="pct"/>
            <w:tcBorders>
              <w:top w:val="single" w:sz="4" w:space="0" w:color="auto"/>
              <w:bottom w:val="single" w:sz="4" w:space="0" w:color="auto"/>
            </w:tcBorders>
          </w:tcPr>
          <w:p w:rsidR="00FA540B" w:rsidRPr="00DA4064" w:rsidRDefault="007D6C9E" w:rsidP="00731F76">
            <w:pPr>
              <w:pStyle w:val="SIGPLANTablecaption"/>
              <w:rPr>
                <w:del w:id="489" w:author="Dalel Gharsalli" w:date="2015-02-28T18:44:00Z"/>
                <w:lang w:val="fr-FR"/>
              </w:rPr>
            </w:pPr>
            <w:del w:id="490" w:author="Dalel Gharsalli" w:date="2015-02-28T18:44:00Z">
              <w:r w:rsidRPr="00DA4064">
                <w:rPr>
                  <w:lang w:val="fr-FR"/>
                </w:rPr>
                <w:delText>25h</w:delText>
              </w:r>
            </w:del>
          </w:p>
        </w:tc>
        <w:tc>
          <w:tcPr>
            <w:tcW w:w="899" w:type="pct"/>
            <w:tcBorders>
              <w:top w:val="single" w:sz="4" w:space="0" w:color="auto"/>
              <w:bottom w:val="single" w:sz="4" w:space="0" w:color="auto"/>
            </w:tcBorders>
          </w:tcPr>
          <w:p w:rsidR="00FA540B" w:rsidRPr="00DA4064" w:rsidRDefault="007D6C9E" w:rsidP="00731F76">
            <w:pPr>
              <w:pStyle w:val="SIGPLANTablecaption"/>
              <w:rPr>
                <w:del w:id="491" w:author="Dalel Gharsalli" w:date="2015-02-28T18:44:00Z"/>
                <w:lang w:val="fr-FR"/>
              </w:rPr>
            </w:pPr>
            <w:del w:id="492" w:author="Dalel Gharsalli" w:date="2015-02-28T18:44:00Z">
              <w:r w:rsidRPr="00DA4064">
                <w:rPr>
                  <w:lang w:val="fr-FR"/>
                </w:rPr>
                <w:delText>25h</w:delText>
              </w:r>
            </w:del>
          </w:p>
        </w:tc>
        <w:tc>
          <w:tcPr>
            <w:tcW w:w="1000" w:type="pct"/>
            <w:tcBorders>
              <w:top w:val="single" w:sz="4" w:space="0" w:color="auto"/>
              <w:bottom w:val="single" w:sz="4" w:space="0" w:color="auto"/>
            </w:tcBorders>
            <w:tcMar>
              <w:left w:w="80" w:type="dxa"/>
              <w:right w:w="0" w:type="dxa"/>
            </w:tcMar>
          </w:tcPr>
          <w:p w:rsidR="00FA540B" w:rsidRPr="00DA4064" w:rsidRDefault="007D6C9E" w:rsidP="00DB2AD6">
            <w:pPr>
              <w:pStyle w:val="SIGPLANTablecaption"/>
              <w:rPr>
                <w:del w:id="493" w:author="Dalel Gharsalli" w:date="2015-02-28T18:44:00Z"/>
                <w:lang w:val="fr-FR"/>
              </w:rPr>
            </w:pPr>
            <w:del w:id="494" w:author="Dalel Gharsalli" w:date="2015-02-28T18:44:00Z">
              <w:r w:rsidRPr="00DA4064">
                <w:rPr>
                  <w:lang w:val="fr-FR"/>
                </w:rPr>
                <w:delText>15h</w:delText>
              </w:r>
            </w:del>
          </w:p>
        </w:tc>
      </w:tr>
      <w:tr w:rsidR="00E034B4" w:rsidRPr="00DA4064" w:rsidTr="0098351A">
        <w:trPr>
          <w:del w:id="495" w:author="Dalel Gharsalli" w:date="2015-02-28T18:44:00Z"/>
        </w:trPr>
        <w:tc>
          <w:tcPr>
            <w:tcW w:w="1477" w:type="pct"/>
            <w:tcBorders>
              <w:top w:val="single" w:sz="4" w:space="0" w:color="auto"/>
              <w:bottom w:val="single" w:sz="4" w:space="0" w:color="auto"/>
            </w:tcBorders>
            <w:tcMar>
              <w:left w:w="0" w:type="dxa"/>
              <w:right w:w="80" w:type="dxa"/>
            </w:tcMar>
          </w:tcPr>
          <w:p w:rsidR="00E034B4" w:rsidRPr="00DA4064" w:rsidRDefault="00E034B4" w:rsidP="00731F76">
            <w:pPr>
              <w:pStyle w:val="SIGPLANTablecaption"/>
              <w:rPr>
                <w:del w:id="496" w:author="Dalel Gharsalli" w:date="2015-02-28T18:44:00Z"/>
                <w:lang w:val="fr-FR"/>
              </w:rPr>
            </w:pPr>
            <w:del w:id="497" w:author="Dalel Gharsalli" w:date="2015-02-28T18:44:00Z">
              <w:r w:rsidRPr="00DA4064">
                <w:rPr>
                  <w:lang w:val="fr-FR"/>
                </w:rPr>
                <w:delText>Développement des applications clientes et serveur de définition des règles.</w:delText>
              </w:r>
            </w:del>
          </w:p>
        </w:tc>
        <w:tc>
          <w:tcPr>
            <w:tcW w:w="739" w:type="pct"/>
            <w:tcBorders>
              <w:top w:val="single" w:sz="4" w:space="0" w:color="auto"/>
              <w:bottom w:val="single" w:sz="4" w:space="0" w:color="auto"/>
            </w:tcBorders>
          </w:tcPr>
          <w:p w:rsidR="00E034B4" w:rsidRPr="00DA4064" w:rsidRDefault="007D6C9E" w:rsidP="00731F76">
            <w:pPr>
              <w:pStyle w:val="SIGPLANTablecaption"/>
              <w:rPr>
                <w:del w:id="498" w:author="Dalel Gharsalli" w:date="2015-02-28T18:44:00Z"/>
                <w:lang w:val="fr-FR"/>
              </w:rPr>
            </w:pPr>
            <w:del w:id="499" w:author="Dalel Gharsalli" w:date="2015-02-28T18:44:00Z">
              <w:r w:rsidRPr="00DA4064">
                <w:rPr>
                  <w:lang w:val="fr-FR"/>
                </w:rPr>
                <w:delText>20h</w:delText>
              </w:r>
            </w:del>
          </w:p>
        </w:tc>
        <w:tc>
          <w:tcPr>
            <w:tcW w:w="885" w:type="pct"/>
            <w:tcBorders>
              <w:top w:val="single" w:sz="4" w:space="0" w:color="auto"/>
              <w:bottom w:val="single" w:sz="4" w:space="0" w:color="auto"/>
            </w:tcBorders>
          </w:tcPr>
          <w:p w:rsidR="00E034B4" w:rsidRPr="00DA4064" w:rsidRDefault="007D6C9E" w:rsidP="00731F76">
            <w:pPr>
              <w:pStyle w:val="SIGPLANTablecaption"/>
              <w:rPr>
                <w:del w:id="500" w:author="Dalel Gharsalli" w:date="2015-02-28T18:44:00Z"/>
                <w:lang w:val="fr-FR"/>
              </w:rPr>
            </w:pPr>
            <w:del w:id="501" w:author="Dalel Gharsalli" w:date="2015-02-28T18:44:00Z">
              <w:r w:rsidRPr="00DA4064">
                <w:rPr>
                  <w:lang w:val="fr-FR"/>
                </w:rPr>
                <w:delText>15h</w:delText>
              </w:r>
            </w:del>
          </w:p>
        </w:tc>
        <w:tc>
          <w:tcPr>
            <w:tcW w:w="899" w:type="pct"/>
            <w:tcBorders>
              <w:top w:val="single" w:sz="4" w:space="0" w:color="auto"/>
              <w:bottom w:val="single" w:sz="4" w:space="0" w:color="auto"/>
            </w:tcBorders>
          </w:tcPr>
          <w:p w:rsidR="00E034B4" w:rsidRPr="00DA4064" w:rsidRDefault="007D6C9E" w:rsidP="00731F76">
            <w:pPr>
              <w:pStyle w:val="SIGPLANTablecaption"/>
              <w:rPr>
                <w:del w:id="502" w:author="Dalel Gharsalli" w:date="2015-02-28T18:44:00Z"/>
                <w:lang w:val="fr-FR"/>
              </w:rPr>
            </w:pPr>
            <w:del w:id="503" w:author="Dalel Gharsalli" w:date="2015-02-28T18:44:00Z">
              <w:r w:rsidRPr="00DA4064">
                <w:rPr>
                  <w:lang w:val="fr-FR"/>
                </w:rPr>
                <w:delText>15h</w:delText>
              </w:r>
            </w:del>
          </w:p>
        </w:tc>
        <w:tc>
          <w:tcPr>
            <w:tcW w:w="1000" w:type="pct"/>
            <w:tcBorders>
              <w:top w:val="single" w:sz="4" w:space="0" w:color="auto"/>
              <w:bottom w:val="single" w:sz="4" w:space="0" w:color="auto"/>
            </w:tcBorders>
            <w:tcMar>
              <w:left w:w="80" w:type="dxa"/>
              <w:right w:w="0" w:type="dxa"/>
            </w:tcMar>
          </w:tcPr>
          <w:p w:rsidR="00E034B4" w:rsidRPr="00DA4064" w:rsidRDefault="00DB2AD6" w:rsidP="00731F76">
            <w:pPr>
              <w:pStyle w:val="SIGPLANTablecaption"/>
              <w:rPr>
                <w:del w:id="504" w:author="Dalel Gharsalli" w:date="2015-02-28T18:44:00Z"/>
                <w:lang w:val="fr-FR"/>
              </w:rPr>
            </w:pPr>
            <w:del w:id="505" w:author="Dalel Gharsalli" w:date="2015-02-28T18:44:00Z">
              <w:r w:rsidRPr="00DA4064">
                <w:rPr>
                  <w:lang w:val="fr-FR"/>
                </w:rPr>
                <w:delText>20h</w:delText>
              </w:r>
            </w:del>
          </w:p>
        </w:tc>
      </w:tr>
      <w:tr w:rsidR="00FA540B" w:rsidRPr="00DA4064" w:rsidTr="0098351A">
        <w:trPr>
          <w:del w:id="506" w:author="Dalel Gharsalli" w:date="2015-02-28T18:44:00Z"/>
        </w:trPr>
        <w:tc>
          <w:tcPr>
            <w:tcW w:w="1477" w:type="pct"/>
            <w:tcBorders>
              <w:top w:val="single" w:sz="4" w:space="0" w:color="auto"/>
              <w:bottom w:val="single" w:sz="4" w:space="0" w:color="auto"/>
            </w:tcBorders>
            <w:tcMar>
              <w:left w:w="0" w:type="dxa"/>
              <w:right w:w="80" w:type="dxa"/>
            </w:tcMar>
          </w:tcPr>
          <w:p w:rsidR="00FA540B" w:rsidRPr="00DA4064" w:rsidRDefault="00E034B4" w:rsidP="00731F76">
            <w:pPr>
              <w:pStyle w:val="SIGPLANTablecaption"/>
              <w:rPr>
                <w:del w:id="507" w:author="Dalel Gharsalli" w:date="2015-02-28T18:44:00Z"/>
                <w:lang w:val="fr-FR"/>
              </w:rPr>
            </w:pPr>
            <w:del w:id="508" w:author="Dalel Gharsalli" w:date="2015-02-28T18:44:00Z">
              <w:r w:rsidRPr="00DA4064">
                <w:rPr>
                  <w:lang w:val="fr-FR"/>
                </w:rPr>
                <w:delText>Management</w:delText>
              </w:r>
            </w:del>
          </w:p>
        </w:tc>
        <w:tc>
          <w:tcPr>
            <w:tcW w:w="739" w:type="pct"/>
            <w:tcBorders>
              <w:top w:val="single" w:sz="4" w:space="0" w:color="auto"/>
              <w:bottom w:val="single" w:sz="4" w:space="0" w:color="auto"/>
            </w:tcBorders>
          </w:tcPr>
          <w:p w:rsidR="00FA540B" w:rsidRPr="00DA4064" w:rsidRDefault="007D6C9E" w:rsidP="00731F76">
            <w:pPr>
              <w:pStyle w:val="SIGPLANTablecaption"/>
              <w:rPr>
                <w:del w:id="509" w:author="Dalel Gharsalli" w:date="2015-02-28T18:44:00Z"/>
                <w:lang w:val="fr-FR"/>
              </w:rPr>
            </w:pPr>
            <w:del w:id="510" w:author="Dalel Gharsalli" w:date="2015-02-28T18:44:00Z">
              <w:r w:rsidRPr="00DA4064">
                <w:rPr>
                  <w:lang w:val="fr-FR"/>
                </w:rPr>
                <w:delText>9h</w:delText>
              </w:r>
            </w:del>
          </w:p>
        </w:tc>
        <w:tc>
          <w:tcPr>
            <w:tcW w:w="885" w:type="pct"/>
            <w:tcBorders>
              <w:top w:val="single" w:sz="4" w:space="0" w:color="auto"/>
              <w:bottom w:val="single" w:sz="4" w:space="0" w:color="auto"/>
            </w:tcBorders>
          </w:tcPr>
          <w:p w:rsidR="00FA540B" w:rsidRPr="00DA4064" w:rsidRDefault="007D6C9E" w:rsidP="00731F76">
            <w:pPr>
              <w:pStyle w:val="SIGPLANTablecaption"/>
              <w:rPr>
                <w:del w:id="511" w:author="Dalel Gharsalli" w:date="2015-02-28T18:44:00Z"/>
                <w:lang w:val="fr-FR"/>
              </w:rPr>
            </w:pPr>
            <w:del w:id="512" w:author="Dalel Gharsalli" w:date="2015-02-28T18:44:00Z">
              <w:r w:rsidRPr="00DA4064">
                <w:rPr>
                  <w:lang w:val="fr-FR"/>
                </w:rPr>
                <w:delText>5h</w:delText>
              </w:r>
            </w:del>
          </w:p>
        </w:tc>
        <w:tc>
          <w:tcPr>
            <w:tcW w:w="899" w:type="pct"/>
            <w:tcBorders>
              <w:top w:val="single" w:sz="4" w:space="0" w:color="auto"/>
              <w:bottom w:val="single" w:sz="4" w:space="0" w:color="auto"/>
            </w:tcBorders>
          </w:tcPr>
          <w:p w:rsidR="00FA540B" w:rsidRPr="00DA4064" w:rsidRDefault="007D6C9E" w:rsidP="00731F76">
            <w:pPr>
              <w:pStyle w:val="SIGPLANTablecaption"/>
              <w:rPr>
                <w:del w:id="513" w:author="Dalel Gharsalli" w:date="2015-02-28T18:44:00Z"/>
                <w:lang w:val="fr-FR"/>
              </w:rPr>
            </w:pPr>
            <w:del w:id="514" w:author="Dalel Gharsalli" w:date="2015-02-28T18:44:00Z">
              <w:r w:rsidRPr="00DA4064">
                <w:rPr>
                  <w:lang w:val="fr-FR"/>
                </w:rPr>
                <w:delText>5h</w:delText>
              </w:r>
            </w:del>
          </w:p>
        </w:tc>
        <w:tc>
          <w:tcPr>
            <w:tcW w:w="1000" w:type="pct"/>
            <w:tcBorders>
              <w:top w:val="single" w:sz="4" w:space="0" w:color="auto"/>
              <w:bottom w:val="single" w:sz="4" w:space="0" w:color="auto"/>
            </w:tcBorders>
            <w:tcMar>
              <w:left w:w="80" w:type="dxa"/>
              <w:right w:w="0" w:type="dxa"/>
            </w:tcMar>
          </w:tcPr>
          <w:p w:rsidR="00FA540B" w:rsidRPr="00DA4064" w:rsidRDefault="007D6C9E" w:rsidP="00731F76">
            <w:pPr>
              <w:pStyle w:val="SIGPLANTablecaption"/>
              <w:rPr>
                <w:del w:id="515" w:author="Dalel Gharsalli" w:date="2015-02-28T18:44:00Z"/>
                <w:lang w:val="fr-FR"/>
              </w:rPr>
            </w:pPr>
            <w:del w:id="516" w:author="Dalel Gharsalli" w:date="2015-02-28T18:44:00Z">
              <w:r w:rsidRPr="00DA4064">
                <w:rPr>
                  <w:lang w:val="fr-FR"/>
                </w:rPr>
                <w:delText>10h</w:delText>
              </w:r>
            </w:del>
          </w:p>
        </w:tc>
      </w:tr>
      <w:tr w:rsidR="00E034B4" w:rsidRPr="00DA4064" w:rsidTr="0098351A">
        <w:trPr>
          <w:del w:id="517" w:author="Dalel Gharsalli" w:date="2015-02-28T18:44:00Z"/>
        </w:trPr>
        <w:tc>
          <w:tcPr>
            <w:tcW w:w="1477" w:type="pct"/>
            <w:tcBorders>
              <w:top w:val="single" w:sz="4" w:space="0" w:color="auto"/>
            </w:tcBorders>
            <w:tcMar>
              <w:left w:w="0" w:type="dxa"/>
              <w:right w:w="80" w:type="dxa"/>
            </w:tcMar>
          </w:tcPr>
          <w:p w:rsidR="00E034B4" w:rsidRPr="00DA4064" w:rsidRDefault="00E034B4" w:rsidP="00731F76">
            <w:pPr>
              <w:pStyle w:val="SIGPLANTablecaption"/>
              <w:rPr>
                <w:del w:id="518" w:author="Dalel Gharsalli" w:date="2015-02-28T18:44:00Z"/>
                <w:b/>
                <w:lang w:val="fr-FR"/>
              </w:rPr>
            </w:pPr>
            <w:del w:id="519" w:author="Dalel Gharsalli" w:date="2015-02-28T18:44:00Z">
              <w:r w:rsidRPr="00DA4064">
                <w:rPr>
                  <w:b/>
                  <w:lang w:val="fr-FR"/>
                </w:rPr>
                <w:delText>Total</w:delText>
              </w:r>
            </w:del>
          </w:p>
        </w:tc>
        <w:tc>
          <w:tcPr>
            <w:tcW w:w="739" w:type="pct"/>
            <w:tcBorders>
              <w:top w:val="single" w:sz="4" w:space="0" w:color="auto"/>
            </w:tcBorders>
          </w:tcPr>
          <w:p w:rsidR="00E034B4" w:rsidRPr="00DA4064" w:rsidRDefault="007D6C9E" w:rsidP="00731F76">
            <w:pPr>
              <w:pStyle w:val="SIGPLANTablecaption"/>
              <w:rPr>
                <w:del w:id="520" w:author="Dalel Gharsalli" w:date="2015-02-28T18:44:00Z"/>
                <w:b/>
                <w:lang w:val="fr-FR"/>
              </w:rPr>
            </w:pPr>
            <w:del w:id="521" w:author="Dalel Gharsalli" w:date="2015-02-28T18:44:00Z">
              <w:r w:rsidRPr="00DA4064">
                <w:rPr>
                  <w:b/>
                  <w:lang w:val="fr-FR"/>
                </w:rPr>
                <w:delText>60h</w:delText>
              </w:r>
            </w:del>
          </w:p>
        </w:tc>
        <w:tc>
          <w:tcPr>
            <w:tcW w:w="885" w:type="pct"/>
            <w:tcBorders>
              <w:top w:val="single" w:sz="4" w:space="0" w:color="auto"/>
            </w:tcBorders>
          </w:tcPr>
          <w:p w:rsidR="00E034B4" w:rsidRPr="00DA4064" w:rsidRDefault="007D6C9E" w:rsidP="007D6C9E">
            <w:pPr>
              <w:pStyle w:val="SIGPLANTablecaption"/>
              <w:rPr>
                <w:del w:id="522" w:author="Dalel Gharsalli" w:date="2015-02-28T18:44:00Z"/>
                <w:b/>
                <w:lang w:val="fr-FR"/>
              </w:rPr>
            </w:pPr>
            <w:del w:id="523" w:author="Dalel Gharsalli" w:date="2015-02-28T18:44:00Z">
              <w:r w:rsidRPr="00DA4064">
                <w:rPr>
                  <w:b/>
                  <w:lang w:val="fr-FR"/>
                </w:rPr>
                <w:delText>71h</w:delText>
              </w:r>
            </w:del>
          </w:p>
        </w:tc>
        <w:tc>
          <w:tcPr>
            <w:tcW w:w="899" w:type="pct"/>
            <w:tcBorders>
              <w:top w:val="single" w:sz="4" w:space="0" w:color="auto"/>
            </w:tcBorders>
          </w:tcPr>
          <w:p w:rsidR="00E034B4" w:rsidRPr="00DA4064" w:rsidRDefault="007D6C9E" w:rsidP="00731F76">
            <w:pPr>
              <w:pStyle w:val="SIGPLANTablecaption"/>
              <w:rPr>
                <w:del w:id="524" w:author="Dalel Gharsalli" w:date="2015-02-28T18:44:00Z"/>
                <w:b/>
                <w:lang w:val="fr-FR"/>
              </w:rPr>
            </w:pPr>
            <w:del w:id="525" w:author="Dalel Gharsalli" w:date="2015-02-28T18:44:00Z">
              <w:r w:rsidRPr="00DA4064">
                <w:rPr>
                  <w:b/>
                  <w:lang w:val="fr-FR"/>
                </w:rPr>
                <w:delText>71h</w:delText>
              </w:r>
            </w:del>
          </w:p>
        </w:tc>
        <w:tc>
          <w:tcPr>
            <w:tcW w:w="1000" w:type="pct"/>
            <w:tcBorders>
              <w:top w:val="single" w:sz="4" w:space="0" w:color="auto"/>
            </w:tcBorders>
            <w:tcMar>
              <w:left w:w="80" w:type="dxa"/>
              <w:right w:w="0" w:type="dxa"/>
            </w:tcMar>
          </w:tcPr>
          <w:p w:rsidR="00E034B4" w:rsidRPr="00DA4064" w:rsidRDefault="007D6C9E" w:rsidP="00731F76">
            <w:pPr>
              <w:pStyle w:val="SIGPLANTablecaption"/>
              <w:rPr>
                <w:del w:id="526" w:author="Dalel Gharsalli" w:date="2015-02-28T18:44:00Z"/>
                <w:b/>
                <w:lang w:val="fr-FR"/>
              </w:rPr>
            </w:pPr>
            <w:del w:id="527" w:author="Dalel Gharsalli" w:date="2015-02-28T18:44:00Z">
              <w:r w:rsidRPr="00DA4064">
                <w:rPr>
                  <w:b/>
                  <w:lang w:val="fr-FR"/>
                </w:rPr>
                <w:delText>63h</w:delText>
              </w:r>
            </w:del>
          </w:p>
        </w:tc>
      </w:tr>
    </w:tbl>
    <w:p w:rsidR="00D53F44" w:rsidRPr="00DA4064" w:rsidRDefault="00DC1B2E" w:rsidP="003769CE">
      <w:pPr>
        <w:pStyle w:val="SIGPLANParagraph1"/>
        <w:jc w:val="left"/>
        <w:rPr>
          <w:del w:id="528" w:author="Dalel Gharsalli" w:date="2015-02-28T18:44:00Z"/>
          <w:lang w:val="fr-FR"/>
        </w:rPr>
      </w:pPr>
      <w:del w:id="529" w:author="Dalel Gharsalli" w:date="2015-02-28T18:44:00Z">
        <w:r w:rsidRPr="00DA4064">
          <w:rPr>
            <w:lang w:val="fr-FR"/>
          </w:rPr>
          <w:delText>Pour le Jalon</w:delText>
        </w:r>
        <w:r w:rsidR="00C34A07" w:rsidRPr="00DA4064">
          <w:rPr>
            <w:lang w:val="fr-FR"/>
          </w:rPr>
          <w:delText>#3 du 25/01/2015</w:delText>
        </w:r>
        <w:r w:rsidRPr="00DA4064">
          <w:rPr>
            <w:lang w:val="fr-FR"/>
          </w:rPr>
          <w:delText xml:space="preserve"> </w:delText>
        </w:r>
        <w:r w:rsidR="006159BD" w:rsidRPr="00DA4064">
          <w:rPr>
            <w:lang w:val="fr-FR"/>
          </w:rPr>
          <w:delText xml:space="preserve">qui correspond à la semaine </w:delText>
        </w:r>
        <w:r w:rsidR="00961511" w:rsidRPr="00DA4064">
          <w:rPr>
            <w:lang w:val="fr-FR"/>
          </w:rPr>
          <w:delText>quinze</w:delText>
        </w:r>
        <w:r w:rsidR="006159BD" w:rsidRPr="00DA4064">
          <w:rPr>
            <w:lang w:val="fr-FR"/>
          </w:rPr>
          <w:delText xml:space="preserve"> et à notre cinquième </w:delText>
        </w:r>
        <w:r w:rsidR="00961511" w:rsidRPr="00DA4064">
          <w:rPr>
            <w:lang w:val="fr-FR"/>
          </w:rPr>
          <w:delText>lot, on</w:delText>
        </w:r>
        <w:r w:rsidRPr="00DA4064">
          <w:rPr>
            <w:lang w:val="fr-FR"/>
          </w:rPr>
          <w:delText xml:space="preserve"> est en mesure de faire un </w:delText>
        </w:r>
        <w:r w:rsidR="006159BD" w:rsidRPr="00DA4064">
          <w:rPr>
            <w:lang w:val="fr-FR"/>
          </w:rPr>
          <w:delText xml:space="preserve">planning qui convient à notre prévision des </w:delText>
        </w:r>
        <w:r w:rsidR="00961511" w:rsidRPr="00DA4064">
          <w:rPr>
            <w:lang w:val="fr-FR"/>
          </w:rPr>
          <w:delText>tâches</w:delText>
        </w:r>
        <w:r w:rsidR="009F37C3" w:rsidRPr="00DA4064">
          <w:rPr>
            <w:lang w:val="fr-FR"/>
          </w:rPr>
          <w:delText xml:space="preserve"> à accomplir pour ce</w:delText>
        </w:r>
        <w:r w:rsidR="006159BD" w:rsidRPr="00DA4064">
          <w:rPr>
            <w:lang w:val="fr-FR"/>
          </w:rPr>
          <w:delText xml:space="preserve"> Jalon qui suit .Nous allons donc directement développer</w:delText>
        </w:r>
        <w:r w:rsidR="00243D2A" w:rsidRPr="00DA4064">
          <w:rPr>
            <w:lang w:val="fr-FR"/>
          </w:rPr>
          <w:delText xml:space="preserve"> l’application serveur du</w:delText>
        </w:r>
        <w:r w:rsidR="006159BD" w:rsidRPr="00DA4064">
          <w:rPr>
            <w:lang w:val="fr-FR"/>
          </w:rPr>
          <w:delText xml:space="preserve"> traitement des données et élaborer des </w:delText>
        </w:r>
        <w:r w:rsidR="00961511" w:rsidRPr="00DA4064">
          <w:rPr>
            <w:lang w:val="fr-FR"/>
          </w:rPr>
          <w:delText>scénarii</w:delText>
        </w:r>
        <w:r w:rsidR="006159BD" w:rsidRPr="00DA4064">
          <w:rPr>
            <w:lang w:val="fr-FR"/>
          </w:rPr>
          <w:delText xml:space="preserve"> </w:delText>
        </w:r>
        <w:r w:rsidR="00961511" w:rsidRPr="00DA4064">
          <w:rPr>
            <w:lang w:val="fr-FR"/>
          </w:rPr>
          <w:delText>définitifs</w:delText>
        </w:r>
        <w:r w:rsidR="006159BD" w:rsidRPr="00DA4064">
          <w:rPr>
            <w:lang w:val="fr-FR"/>
          </w:rPr>
          <w:delText xml:space="preserve"> pour notre système et vue qu’on a </w:delText>
        </w:r>
        <w:r w:rsidR="00961511" w:rsidRPr="00DA4064">
          <w:rPr>
            <w:lang w:val="fr-FR"/>
          </w:rPr>
          <w:delText>déjà</w:delText>
        </w:r>
        <w:r w:rsidR="006159BD" w:rsidRPr="00DA4064">
          <w:rPr>
            <w:lang w:val="fr-FR"/>
          </w:rPr>
          <w:delText xml:space="preserve"> </w:delText>
        </w:r>
        <w:r w:rsidR="009F37C3" w:rsidRPr="00DA4064">
          <w:rPr>
            <w:lang w:val="fr-FR"/>
          </w:rPr>
          <w:delText>terminé avec</w:delText>
        </w:r>
        <w:r w:rsidR="006159BD" w:rsidRPr="00DA4064">
          <w:rPr>
            <w:lang w:val="fr-FR"/>
          </w:rPr>
          <w:delText xml:space="preserve"> les applications clientes et serveur de définition des règles prévu</w:delText>
        </w:r>
        <w:r w:rsidR="009F37C3" w:rsidRPr="00DA4064">
          <w:rPr>
            <w:lang w:val="fr-FR"/>
          </w:rPr>
          <w:delText>es</w:delText>
        </w:r>
        <w:r w:rsidR="006159BD" w:rsidRPr="00DA4064">
          <w:rPr>
            <w:lang w:val="fr-FR"/>
          </w:rPr>
          <w:delText xml:space="preserve"> pour le Jalon </w:delText>
        </w:r>
        <w:r w:rsidR="009F37C3" w:rsidRPr="00DA4064">
          <w:rPr>
            <w:lang w:val="fr-FR"/>
          </w:rPr>
          <w:delText xml:space="preserve">#3 </w:delText>
        </w:r>
        <w:r w:rsidR="00243D2A" w:rsidRPr="00DA4064">
          <w:rPr>
            <w:lang w:val="fr-FR"/>
          </w:rPr>
          <w:delText xml:space="preserve">à l’avance on aura surement d’autre </w:delText>
        </w:r>
        <w:r w:rsidR="00961511" w:rsidRPr="00DA4064">
          <w:rPr>
            <w:lang w:val="fr-FR"/>
          </w:rPr>
          <w:delText>déviations</w:delText>
        </w:r>
        <w:r w:rsidR="00243D2A" w:rsidRPr="00DA4064">
          <w:rPr>
            <w:lang w:val="fr-FR"/>
          </w:rPr>
          <w:delText xml:space="preserve"> et un nouveau plan d’acti</w:delText>
        </w:r>
        <w:r w:rsidR="00E17166" w:rsidRPr="00DA4064">
          <w:rPr>
            <w:lang w:val="fr-FR"/>
          </w:rPr>
          <w:delText>on pour les semaines qui viendront</w:delText>
        </w:r>
        <w:r w:rsidR="00243D2A" w:rsidRPr="00DA4064">
          <w:rPr>
            <w:lang w:val="fr-FR"/>
          </w:rPr>
          <w:delText>.</w:delText>
        </w:r>
      </w:del>
    </w:p>
    <w:p w:rsidR="00CB2B1B" w:rsidRPr="00DA4064" w:rsidRDefault="00CB2B1B" w:rsidP="003769CE">
      <w:pPr>
        <w:pStyle w:val="SIGPLANParagraph"/>
        <w:ind w:firstLine="0"/>
        <w:jc w:val="left"/>
        <w:rPr>
          <w:color w:val="0563C1" w:themeColor="hyperlink"/>
          <w:u w:val="single"/>
          <w:lang w:val="fr-FR"/>
        </w:rPr>
        <w:sectPr w:rsidR="00CB2B1B" w:rsidRPr="00DA4064" w:rsidSect="005A5B94">
          <w:type w:val="continuous"/>
          <w:pgSz w:w="12240" w:h="15840" w:code="1"/>
          <w:pgMar w:top="1440" w:right="1080" w:bottom="1440" w:left="1080" w:header="720" w:footer="720" w:gutter="0"/>
          <w:cols w:num="2" w:space="480"/>
        </w:sectPr>
      </w:pPr>
    </w:p>
    <w:p w:rsidR="00CB2B1B" w:rsidRPr="00DA4064" w:rsidRDefault="00CB2B1B" w:rsidP="001B38D9">
      <w:pPr>
        <w:pStyle w:val="SIGPLANParagraph"/>
        <w:ind w:firstLine="0"/>
        <w:rPr>
          <w:color w:val="0563C1" w:themeColor="hyperlink"/>
          <w:u w:val="single"/>
          <w:lang w:val="fr-FR"/>
        </w:rPr>
        <w:sectPr w:rsidR="00CB2B1B" w:rsidRPr="00DA4064" w:rsidSect="005A5B94">
          <w:type w:val="continuous"/>
          <w:pgSz w:w="12240" w:h="15840" w:code="1"/>
          <w:pgMar w:top="1440" w:right="1080" w:bottom="1440" w:left="1080" w:header="720" w:footer="720" w:gutter="0"/>
          <w:cols w:num="2" w:space="480"/>
        </w:sectPr>
      </w:pPr>
    </w:p>
    <w:p w:rsidR="003769CE" w:rsidRDefault="003769CE" w:rsidP="005A5B94">
      <w:pPr>
        <w:pStyle w:val="SIGPLANBasic"/>
        <w:rPr>
          <w:rFonts w:ascii="Arial" w:hAnsi="Arial" w:cs="Arial"/>
          <w:color w:val="222222"/>
          <w:sz w:val="20"/>
          <w:shd w:val="clear" w:color="auto" w:fill="FFFFFF"/>
          <w:lang w:val="fr-FR"/>
        </w:rPr>
      </w:pPr>
      <w:r>
        <w:rPr>
          <w:rFonts w:ascii="Arial" w:hAnsi="Arial" w:cs="Arial"/>
          <w:color w:val="222222"/>
          <w:sz w:val="20"/>
          <w:shd w:val="clear" w:color="auto" w:fill="FFFFFF"/>
          <w:lang w:val="fr-FR"/>
        </w:rPr>
        <w:lastRenderedPageBreak/>
        <w:t>Référence</w:t>
      </w:r>
    </w:p>
    <w:p w:rsidR="003769CE" w:rsidRDefault="003769CE" w:rsidP="005A5B94">
      <w:pPr>
        <w:pStyle w:val="SIGPLANBasic"/>
        <w:rPr>
          <w:rFonts w:ascii="Arial" w:hAnsi="Arial" w:cs="Arial"/>
          <w:color w:val="222222"/>
          <w:sz w:val="20"/>
          <w:shd w:val="clear" w:color="auto" w:fill="FFFFFF"/>
          <w:lang w:val="fr-FR"/>
        </w:rPr>
      </w:pPr>
    </w:p>
    <w:p w:rsidR="003769CE" w:rsidRPr="00DA4064" w:rsidRDefault="003769CE" w:rsidP="003769CE">
      <w:pPr>
        <w:pStyle w:val="SIGPLANReference"/>
        <w:rPr>
          <w:rStyle w:val="Lienhypertexte"/>
          <w:sz w:val="18"/>
          <w:lang w:val="fr-FR"/>
        </w:rPr>
      </w:pPr>
      <w:r w:rsidRPr="00DA4064">
        <w:rPr>
          <w:lang w:val="fr-FR"/>
        </w:rPr>
        <w:t>[</w:t>
      </w:r>
      <w:bookmarkStart w:id="530" w:name="_SIGPLAN_Bibref_unk00"/>
      <w:r w:rsidRPr="00DA4064">
        <w:rPr>
          <w:lang w:val="fr-FR"/>
        </w:rPr>
        <w:fldChar w:fldCharType="begin"/>
      </w:r>
      <w:r w:rsidRPr="00DA4064">
        <w:rPr>
          <w:lang w:val="fr-FR"/>
        </w:rPr>
        <w:instrText xml:space="preserve"> SEQ "Reference" \* MERGEFORMAT </w:instrText>
      </w:r>
      <w:r w:rsidRPr="00DA4064">
        <w:rPr>
          <w:lang w:val="fr-FR"/>
        </w:rPr>
        <w:fldChar w:fldCharType="separate"/>
      </w:r>
      <w:r w:rsidR="00CA58A1">
        <w:rPr>
          <w:noProof/>
          <w:lang w:val="fr-FR"/>
        </w:rPr>
        <w:t>1</w:t>
      </w:r>
      <w:r w:rsidRPr="00DA4064">
        <w:rPr>
          <w:lang w:val="fr-FR"/>
        </w:rPr>
        <w:fldChar w:fldCharType="end"/>
      </w:r>
      <w:bookmarkEnd w:id="530"/>
      <w:r w:rsidRPr="00DA4064">
        <w:rPr>
          <w:lang w:val="fr-FR"/>
        </w:rPr>
        <w:t>]</w:t>
      </w:r>
      <w:r w:rsidRPr="00DA4064">
        <w:rPr>
          <w:lang w:val="fr-FR"/>
        </w:rPr>
        <w:tab/>
      </w:r>
      <w:r w:rsidRPr="001B75A3">
        <w:rPr>
          <w:rStyle w:val="Lienhypertexte"/>
          <w:sz w:val="18"/>
          <w:lang w:val="fr-FR"/>
        </w:rPr>
        <w:t>http://www.withings.com/fr/</w:t>
      </w:r>
    </w:p>
    <w:p w:rsidR="003769CE" w:rsidRPr="00DA4064" w:rsidRDefault="003769CE" w:rsidP="003769CE">
      <w:pPr>
        <w:pStyle w:val="SIGPLANParagraph"/>
        <w:spacing w:after="80"/>
        <w:ind w:firstLine="0"/>
        <w:rPr>
          <w:rStyle w:val="Lienhypertexte"/>
          <w:lang w:val="fr-FR"/>
        </w:rPr>
      </w:pPr>
      <w:r w:rsidRPr="00DA4064">
        <w:rPr>
          <w:lang w:val="fr-FR"/>
        </w:rPr>
        <w:t xml:space="preserve">[2] </w:t>
      </w:r>
      <w:r w:rsidRPr="001B75A3">
        <w:rPr>
          <w:rStyle w:val="Lienhypertexte"/>
          <w:lang w:val="fr-FR"/>
        </w:rPr>
        <w:t>http://fr.wikipedia.org/wiki/Global_Positioning_System</w:t>
      </w:r>
    </w:p>
    <w:p w:rsidR="003769CE" w:rsidRDefault="003769CE" w:rsidP="003769CE">
      <w:pPr>
        <w:pStyle w:val="SIGPLANParagraph"/>
        <w:spacing w:after="80"/>
        <w:ind w:firstLine="0"/>
        <w:rPr>
          <w:lang w:val="fr-FR"/>
        </w:rPr>
      </w:pPr>
      <w:r w:rsidRPr="00DA4064">
        <w:rPr>
          <w:lang w:val="fr-FR"/>
        </w:rPr>
        <w:t xml:space="preserve">[3] </w:t>
      </w:r>
      <w:r w:rsidRPr="001B75A3">
        <w:rPr>
          <w:rStyle w:val="Lienhypertexte"/>
          <w:lang w:val="fr-FR"/>
        </w:rPr>
        <w:t>http://gpsinformation.net/main/gpsspeed.htm</w:t>
      </w:r>
    </w:p>
    <w:p w:rsidR="003769CE" w:rsidRDefault="003769CE" w:rsidP="003769CE">
      <w:pPr>
        <w:pStyle w:val="SIGPLANParagraph"/>
        <w:spacing w:after="80"/>
        <w:ind w:firstLine="0"/>
        <w:rPr>
          <w:rStyle w:val="Lienhypertexte"/>
          <w:lang w:val="fr-FR"/>
        </w:rPr>
      </w:pPr>
      <w:r w:rsidRPr="00DA4064">
        <w:rPr>
          <w:lang w:val="fr-FR"/>
        </w:rPr>
        <w:t xml:space="preserve">[4] </w:t>
      </w:r>
      <w:r w:rsidRPr="001B75A3">
        <w:rPr>
          <w:rStyle w:val="Lienhypertexte"/>
          <w:lang w:val="fr-FR"/>
        </w:rPr>
        <w:t xml:space="preserve">http://en.wikipedia.org/wiki/Gravity </w:t>
      </w:r>
    </w:p>
    <w:p w:rsidR="003769CE" w:rsidRDefault="003769CE" w:rsidP="003769CE">
      <w:pPr>
        <w:pStyle w:val="SIGPLANParagraph"/>
        <w:spacing w:after="80"/>
        <w:ind w:firstLine="0"/>
        <w:rPr>
          <w:rStyle w:val="Lienhypertexte"/>
          <w:lang w:val="fr-FR"/>
        </w:rPr>
      </w:pPr>
      <w:r w:rsidRPr="00DA4064">
        <w:rPr>
          <w:lang w:val="fr-FR"/>
        </w:rPr>
        <w:t>[5]</w:t>
      </w:r>
      <w:r w:rsidRPr="001B75A3">
        <w:rPr>
          <w:rStyle w:val="Lienhypertexte"/>
          <w:lang w:val="fr-FR"/>
        </w:rPr>
        <w:t xml:space="preserve">http://fr.wikipedia.org/wiki/Gyroscope </w:t>
      </w:r>
    </w:p>
    <w:p w:rsidR="003769CE" w:rsidRPr="00DA4064" w:rsidRDefault="003769CE" w:rsidP="003769CE">
      <w:pPr>
        <w:pStyle w:val="SIGPLANParagraph"/>
        <w:spacing w:after="80"/>
        <w:ind w:firstLine="0"/>
        <w:rPr>
          <w:lang w:val="fr-FR"/>
        </w:rPr>
      </w:pPr>
      <w:r w:rsidRPr="00DA4064">
        <w:rPr>
          <w:lang w:val="fr-FR"/>
        </w:rPr>
        <w:t>[6]</w:t>
      </w:r>
      <w:r w:rsidRPr="001B75A3">
        <w:t xml:space="preserve"> </w:t>
      </w:r>
      <w:r w:rsidRPr="001B75A3">
        <w:rPr>
          <w:rStyle w:val="Lienhypertexte"/>
          <w:lang w:val="fr-FR"/>
        </w:rPr>
        <w:t>http://www.medicalnewstoday.com/articles/235710.php</w:t>
      </w:r>
    </w:p>
    <w:p w:rsidR="003769CE" w:rsidRDefault="003769CE" w:rsidP="003769CE">
      <w:pPr>
        <w:pStyle w:val="SIGPLANParagraph"/>
        <w:spacing w:after="80"/>
        <w:ind w:firstLine="0"/>
        <w:rPr>
          <w:rStyle w:val="Lienhypertexte"/>
          <w:lang w:val="fr-FR"/>
        </w:rPr>
      </w:pPr>
      <w:r w:rsidRPr="00DA4064">
        <w:rPr>
          <w:lang w:val="fr-FR"/>
        </w:rPr>
        <w:t xml:space="preserve">[7] </w:t>
      </w:r>
      <w:r w:rsidRPr="001B75A3">
        <w:rPr>
          <w:rStyle w:val="Lienhypertexte"/>
          <w:lang w:val="fr-FR"/>
        </w:rPr>
        <w:t>http://fr.wikipedia.org/wiki/Champ_magn%C3%A9tique</w:t>
      </w:r>
    </w:p>
    <w:p w:rsidR="003769CE" w:rsidRDefault="003769CE" w:rsidP="003769CE">
      <w:pPr>
        <w:pStyle w:val="SIGPLANParagraph"/>
        <w:spacing w:after="80"/>
        <w:ind w:firstLine="0"/>
        <w:rPr>
          <w:rStyle w:val="Lienhypertexte"/>
          <w:lang w:val="fr-FR"/>
        </w:rPr>
      </w:pPr>
      <w:r>
        <w:rPr>
          <w:lang w:val="fr-FR"/>
        </w:rPr>
        <w:t>[8</w:t>
      </w:r>
      <w:r w:rsidRPr="00DA4064">
        <w:rPr>
          <w:lang w:val="fr-FR"/>
        </w:rPr>
        <w:t xml:space="preserve">] </w:t>
      </w:r>
      <w:r w:rsidRPr="00492E88">
        <w:rPr>
          <w:rStyle w:val="Lienhypertexte"/>
          <w:lang w:val="fr-FR"/>
        </w:rPr>
        <w:t>http://fr.wikipedia.org/wiki/Rotation_vectorielle</w:t>
      </w:r>
    </w:p>
    <w:p w:rsidR="003769CE" w:rsidRDefault="003769CE" w:rsidP="003769CE">
      <w:pPr>
        <w:pStyle w:val="SIGPLANParagraph"/>
        <w:spacing w:after="80"/>
        <w:ind w:firstLine="0"/>
        <w:rPr>
          <w:color w:val="0563C1" w:themeColor="hyperlink"/>
          <w:u w:val="single"/>
          <w:lang w:val="fr-FR"/>
        </w:rPr>
      </w:pPr>
      <w:r>
        <w:rPr>
          <w:lang w:val="fr-FR"/>
        </w:rPr>
        <w:t>[9</w:t>
      </w:r>
      <w:r w:rsidRPr="00DA4064">
        <w:rPr>
          <w:lang w:val="fr-FR"/>
        </w:rPr>
        <w:t xml:space="preserve">] </w:t>
      </w:r>
      <w:r w:rsidRPr="00492E88">
        <w:rPr>
          <w:rStyle w:val="Lienhypertexte"/>
          <w:lang w:val="fr-FR"/>
        </w:rPr>
        <w:t>http://en.wikipedia.org/wiki/Pedometer</w:t>
      </w:r>
    </w:p>
    <w:p w:rsidR="003769CE" w:rsidRDefault="003769CE" w:rsidP="003769CE">
      <w:pPr>
        <w:pStyle w:val="SIGPLANParagraph"/>
        <w:spacing w:after="80"/>
        <w:ind w:firstLine="0"/>
        <w:rPr>
          <w:color w:val="0563C1" w:themeColor="hyperlink"/>
          <w:u w:val="single"/>
          <w:lang w:val="fr-FR"/>
        </w:rPr>
      </w:pPr>
      <w:r>
        <w:rPr>
          <w:lang w:val="fr-FR"/>
        </w:rPr>
        <w:t>[10]</w:t>
      </w:r>
      <w:r w:rsidRPr="00492E88">
        <w:rPr>
          <w:rStyle w:val="Lienhypertexte"/>
          <w:lang w:val="fr-FR"/>
        </w:rPr>
        <w:t>http://www.parfenoff.org/pdf/seconde/statistiques/2de_Representation_graphique_satistique%20.pdf</w:t>
      </w:r>
    </w:p>
    <w:p w:rsidR="003769CE" w:rsidRDefault="003769CE" w:rsidP="003769CE">
      <w:pPr>
        <w:pStyle w:val="SIGPLANParagraph"/>
        <w:spacing w:after="80"/>
        <w:ind w:firstLine="0"/>
        <w:rPr>
          <w:color w:val="0563C1" w:themeColor="hyperlink"/>
          <w:u w:val="single"/>
          <w:lang w:val="fr-FR"/>
        </w:rPr>
      </w:pPr>
      <w:r>
        <w:rPr>
          <w:lang w:val="fr-FR"/>
        </w:rPr>
        <w:t>[11</w:t>
      </w:r>
      <w:r w:rsidRPr="00DA4064">
        <w:rPr>
          <w:lang w:val="fr-FR"/>
        </w:rPr>
        <w:t xml:space="preserve">] </w:t>
      </w:r>
      <w:r w:rsidRPr="00492E88">
        <w:rPr>
          <w:rStyle w:val="Lienhypertexte"/>
          <w:lang w:val="fr-FR"/>
        </w:rPr>
        <w:t>http://www.piloter.org/business-intelligence/datamining.htm</w:t>
      </w:r>
    </w:p>
    <w:p w:rsidR="003769CE" w:rsidRDefault="003769CE" w:rsidP="003769CE">
      <w:pPr>
        <w:pStyle w:val="SIGPLANParagraph"/>
        <w:spacing w:after="80"/>
        <w:ind w:firstLine="0"/>
        <w:rPr>
          <w:color w:val="0563C1" w:themeColor="hyperlink"/>
          <w:u w:val="single"/>
          <w:lang w:val="fr-FR"/>
        </w:rPr>
      </w:pPr>
      <w:r>
        <w:rPr>
          <w:lang w:val="fr-FR"/>
        </w:rPr>
        <w:t>[12</w:t>
      </w:r>
      <w:r w:rsidRPr="00DA4064">
        <w:rPr>
          <w:lang w:val="fr-FR"/>
        </w:rPr>
        <w:t xml:space="preserve">] </w:t>
      </w:r>
      <w:r w:rsidRPr="00492E88">
        <w:rPr>
          <w:rStyle w:val="Lienhypertexte"/>
          <w:lang w:val="fr-FR"/>
        </w:rPr>
        <w:t>https://www.google.fr/maps?source=tldsi&amp;hl=fr</w:t>
      </w:r>
    </w:p>
    <w:p w:rsidR="003769CE" w:rsidRDefault="003769CE" w:rsidP="003769CE">
      <w:pPr>
        <w:pStyle w:val="SIGPLANParagraph"/>
        <w:spacing w:after="80"/>
        <w:ind w:firstLine="0"/>
        <w:rPr>
          <w:rStyle w:val="Lienhypertexte"/>
          <w:lang w:val="fr-FR"/>
        </w:rPr>
      </w:pPr>
      <w:r>
        <w:rPr>
          <w:lang w:val="fr-FR"/>
        </w:rPr>
        <w:t>[13]</w:t>
      </w:r>
      <w:r w:rsidRPr="00492E88">
        <w:rPr>
          <w:rStyle w:val="Lienhypertexte"/>
          <w:lang w:val="fr-FR"/>
        </w:rPr>
        <w:t>http://www.motorola.fr/consumers/moto-360-header-fr/Moto-360/moto360-pdp-de-fr.html</w:t>
      </w:r>
    </w:p>
    <w:p w:rsidR="003769CE" w:rsidRDefault="003769CE" w:rsidP="003769CE">
      <w:pPr>
        <w:pStyle w:val="SIGPLANParagraph"/>
        <w:spacing w:after="80"/>
        <w:ind w:firstLine="0"/>
        <w:jc w:val="left"/>
        <w:rPr>
          <w:rStyle w:val="Lienhypertexte"/>
          <w:lang w:val="fr-FR"/>
        </w:rPr>
      </w:pPr>
      <w:r>
        <w:rPr>
          <w:lang w:val="fr-FR"/>
        </w:rPr>
        <w:t>[14</w:t>
      </w:r>
      <w:r w:rsidRPr="00DA4064">
        <w:rPr>
          <w:lang w:val="fr-FR"/>
        </w:rPr>
        <w:t xml:space="preserve">] </w:t>
      </w:r>
      <w:r w:rsidRPr="00492E88">
        <w:rPr>
          <w:rStyle w:val="Lienhypertexte"/>
          <w:lang w:val="fr-FR"/>
        </w:rPr>
        <w:t>http://fr.wikipedia.org/wiki/Android_Studio</w:t>
      </w:r>
    </w:p>
    <w:p w:rsidR="003769CE" w:rsidRDefault="003769CE" w:rsidP="003769CE">
      <w:pPr>
        <w:pStyle w:val="SIGPLANParagraph"/>
        <w:spacing w:after="80"/>
        <w:ind w:firstLine="0"/>
        <w:jc w:val="left"/>
        <w:rPr>
          <w:rStyle w:val="Lienhypertexte"/>
          <w:lang w:val="fr-FR"/>
        </w:rPr>
      </w:pPr>
      <w:r>
        <w:rPr>
          <w:lang w:val="fr-FR"/>
        </w:rPr>
        <w:lastRenderedPageBreak/>
        <w:t>[15</w:t>
      </w:r>
      <w:r w:rsidRPr="00DA4064">
        <w:rPr>
          <w:lang w:val="fr-FR"/>
        </w:rPr>
        <w:t xml:space="preserve">] </w:t>
      </w:r>
      <w:r w:rsidRPr="00492E88">
        <w:rPr>
          <w:rStyle w:val="Lienhypertexte"/>
          <w:lang w:val="fr-FR"/>
        </w:rPr>
        <w:t>http://www.croes.org/gerald/blog/qu-est-ce-que-rest/447/</w:t>
      </w:r>
    </w:p>
    <w:p w:rsidR="003769CE" w:rsidRDefault="003769CE" w:rsidP="003769CE">
      <w:pPr>
        <w:pStyle w:val="SIGPLANParagraph"/>
        <w:spacing w:after="80"/>
        <w:ind w:firstLine="0"/>
        <w:jc w:val="left"/>
        <w:rPr>
          <w:rStyle w:val="Lienhypertexte"/>
          <w:lang w:val="fr-FR"/>
        </w:rPr>
      </w:pPr>
      <w:r>
        <w:rPr>
          <w:lang w:val="fr-FR"/>
        </w:rPr>
        <w:t>[16</w:t>
      </w:r>
      <w:r w:rsidRPr="00DA4064">
        <w:rPr>
          <w:lang w:val="fr-FR"/>
        </w:rPr>
        <w:t xml:space="preserve">] </w:t>
      </w:r>
      <w:r w:rsidRPr="00492E88">
        <w:rPr>
          <w:rStyle w:val="Lienhypertexte"/>
          <w:lang w:val="fr-FR"/>
        </w:rPr>
        <w:t>http://fr.http.header.free.fr/http.html</w:t>
      </w:r>
    </w:p>
    <w:p w:rsidR="003769CE" w:rsidRDefault="003769CE" w:rsidP="003769CE">
      <w:pPr>
        <w:pStyle w:val="SIGPLANParagraph"/>
        <w:spacing w:after="80"/>
        <w:ind w:firstLine="0"/>
        <w:jc w:val="left"/>
        <w:rPr>
          <w:rStyle w:val="Lienhypertexte"/>
          <w:lang w:val="fr-FR"/>
        </w:rPr>
      </w:pPr>
      <w:r>
        <w:rPr>
          <w:lang w:val="fr-FR"/>
        </w:rPr>
        <w:t>[17</w:t>
      </w:r>
      <w:r w:rsidRPr="00DA4064">
        <w:rPr>
          <w:lang w:val="fr-FR"/>
        </w:rPr>
        <w:t xml:space="preserve">] </w:t>
      </w:r>
      <w:r w:rsidRPr="00492E88">
        <w:rPr>
          <w:rStyle w:val="Lienhypertexte"/>
          <w:lang w:val="fr-FR"/>
        </w:rPr>
        <w:t>http://json.org/</w:t>
      </w:r>
    </w:p>
    <w:p w:rsidR="003769CE" w:rsidRDefault="003769CE" w:rsidP="003769CE">
      <w:pPr>
        <w:pStyle w:val="SIGPLANParagraph"/>
        <w:spacing w:after="80"/>
        <w:ind w:firstLine="0"/>
        <w:jc w:val="left"/>
        <w:rPr>
          <w:rStyle w:val="Lienhypertexte"/>
          <w:lang w:val="fr-FR"/>
        </w:rPr>
      </w:pPr>
      <w:r>
        <w:rPr>
          <w:lang w:val="fr-FR"/>
        </w:rPr>
        <w:t>[18</w:t>
      </w:r>
      <w:r w:rsidRPr="00DA4064">
        <w:rPr>
          <w:lang w:val="fr-FR"/>
        </w:rPr>
        <w:t xml:space="preserve">] </w:t>
      </w:r>
      <w:r w:rsidRPr="00492E88">
        <w:rPr>
          <w:rStyle w:val="Lienhypertexte"/>
          <w:lang w:val="fr-FR"/>
        </w:rPr>
        <w:t>https://play.google.com/store/apps/details?id=com.google.android.wearable.app</w:t>
      </w:r>
    </w:p>
    <w:p w:rsidR="003769CE" w:rsidRDefault="003769CE" w:rsidP="003769CE">
      <w:pPr>
        <w:pStyle w:val="SIGPLANParagraph"/>
        <w:spacing w:after="80"/>
        <w:ind w:firstLine="0"/>
        <w:jc w:val="left"/>
        <w:rPr>
          <w:rStyle w:val="Lienhypertexte"/>
          <w:lang w:val="fr-FR"/>
        </w:rPr>
      </w:pPr>
      <w:r>
        <w:rPr>
          <w:lang w:val="fr-FR"/>
        </w:rPr>
        <w:t>[19</w:t>
      </w:r>
      <w:r w:rsidRPr="00DA4064">
        <w:rPr>
          <w:lang w:val="fr-FR"/>
        </w:rPr>
        <w:t xml:space="preserve">] </w:t>
      </w:r>
      <w:r w:rsidRPr="00492E88">
        <w:rPr>
          <w:rStyle w:val="Lienhypertexte"/>
          <w:lang w:val="fr-FR"/>
        </w:rPr>
        <w:t>http://tp.bluetooth.free.fr/protocol.html</w:t>
      </w:r>
    </w:p>
    <w:p w:rsidR="003769CE" w:rsidRDefault="003769CE" w:rsidP="003769CE">
      <w:pPr>
        <w:pStyle w:val="SIGPLANParagraph"/>
        <w:spacing w:after="80"/>
        <w:ind w:firstLine="0"/>
        <w:jc w:val="left"/>
        <w:rPr>
          <w:rStyle w:val="Lienhypertexte"/>
          <w:lang w:val="fr-FR"/>
        </w:rPr>
      </w:pPr>
      <w:r>
        <w:rPr>
          <w:lang w:val="fr-FR"/>
        </w:rPr>
        <w:t>[20</w:t>
      </w:r>
      <w:r w:rsidRPr="00DA4064">
        <w:rPr>
          <w:lang w:val="fr-FR"/>
        </w:rPr>
        <w:t xml:space="preserve">] </w:t>
      </w:r>
      <w:r w:rsidRPr="00492E88">
        <w:rPr>
          <w:rStyle w:val="Lienhypertexte"/>
          <w:lang w:val="fr-FR"/>
        </w:rPr>
        <w:t>http://www.w3schools.com/webservices/ws_soap_intro.asp</w:t>
      </w:r>
    </w:p>
    <w:p w:rsidR="00012783" w:rsidRDefault="00012783" w:rsidP="00012783">
      <w:pPr>
        <w:pStyle w:val="SIGPLANParagraph"/>
        <w:spacing w:after="80"/>
        <w:ind w:firstLine="0"/>
        <w:jc w:val="left"/>
        <w:rPr>
          <w:rStyle w:val="Lienhypertexte"/>
          <w:lang w:val="fr-FR"/>
        </w:rPr>
      </w:pPr>
      <w:r>
        <w:rPr>
          <w:lang w:val="fr-FR"/>
        </w:rPr>
        <w:t>[21</w:t>
      </w:r>
      <w:r w:rsidRPr="00DA4064">
        <w:rPr>
          <w:lang w:val="fr-FR"/>
        </w:rPr>
        <w:t xml:space="preserve">] </w:t>
      </w:r>
      <w:r w:rsidRPr="00492E88">
        <w:rPr>
          <w:rStyle w:val="Lienhypertexte"/>
          <w:lang w:val="fr-FR"/>
        </w:rPr>
        <w:t>http://www.w3.org/Protocols/rfc2616/rfc2616-sec9.html</w:t>
      </w:r>
    </w:p>
    <w:p w:rsidR="00012783" w:rsidRDefault="00012783" w:rsidP="00012783">
      <w:pPr>
        <w:pStyle w:val="SIGPLANParagraph"/>
        <w:spacing w:after="80"/>
        <w:ind w:firstLine="0"/>
        <w:jc w:val="left"/>
        <w:rPr>
          <w:rStyle w:val="Lienhypertexte"/>
          <w:lang w:val="fr-FR"/>
        </w:rPr>
      </w:pPr>
      <w:r>
        <w:rPr>
          <w:lang w:val="fr-FR"/>
        </w:rPr>
        <w:t>[22</w:t>
      </w:r>
      <w:r w:rsidRPr="00DA4064">
        <w:rPr>
          <w:lang w:val="fr-FR"/>
        </w:rPr>
        <w:t xml:space="preserve">] </w:t>
      </w:r>
      <w:r w:rsidRPr="00492E88">
        <w:rPr>
          <w:rStyle w:val="Lienhypertexte"/>
          <w:lang w:val="fr-FR"/>
        </w:rPr>
        <w:t>http://www.mongodb.org/</w:t>
      </w:r>
    </w:p>
    <w:p w:rsidR="00012783" w:rsidRDefault="00012783" w:rsidP="00012783">
      <w:pPr>
        <w:pStyle w:val="SIGPLANParagraph"/>
        <w:spacing w:after="80"/>
        <w:ind w:firstLine="0"/>
        <w:jc w:val="left"/>
        <w:rPr>
          <w:rStyle w:val="Lienhypertexte"/>
          <w:lang w:val="fr-FR"/>
        </w:rPr>
      </w:pPr>
      <w:r>
        <w:rPr>
          <w:lang w:val="fr-FR"/>
        </w:rPr>
        <w:t>[23</w:t>
      </w:r>
      <w:r w:rsidRPr="00DA4064">
        <w:rPr>
          <w:lang w:val="fr-FR"/>
        </w:rPr>
        <w:t xml:space="preserve">] </w:t>
      </w:r>
      <w:r w:rsidRPr="00492E88">
        <w:rPr>
          <w:rStyle w:val="Lienhypertexte"/>
          <w:lang w:val="fr-FR"/>
        </w:rPr>
        <w:t>http://sql.sh/</w:t>
      </w:r>
    </w:p>
    <w:p w:rsidR="00012783" w:rsidRDefault="00012783" w:rsidP="00012783">
      <w:pPr>
        <w:pStyle w:val="SIGPLANParagraph"/>
        <w:spacing w:after="80"/>
        <w:ind w:firstLine="0"/>
        <w:jc w:val="left"/>
        <w:rPr>
          <w:rStyle w:val="Lienhypertexte"/>
          <w:lang w:val="fr-FR"/>
        </w:rPr>
      </w:pPr>
      <w:r>
        <w:rPr>
          <w:lang w:val="fr-FR"/>
        </w:rPr>
        <w:t>[24</w:t>
      </w:r>
      <w:r w:rsidRPr="00DA4064">
        <w:rPr>
          <w:lang w:val="fr-FR"/>
        </w:rPr>
        <w:t xml:space="preserve">] </w:t>
      </w:r>
      <w:r w:rsidRPr="00492E88">
        <w:rPr>
          <w:rStyle w:val="Lienhypertexte"/>
          <w:lang w:val="fr-FR"/>
        </w:rPr>
        <w:t>http://openclassrooms.com/courses/des-applications-ultra-rapides-avec-node-js/le-framework-express-js</w:t>
      </w:r>
    </w:p>
    <w:p w:rsidR="00012783" w:rsidRDefault="00012783" w:rsidP="00012783">
      <w:pPr>
        <w:pStyle w:val="SIGPLANParagraph"/>
        <w:spacing w:after="80"/>
        <w:ind w:firstLine="0"/>
        <w:jc w:val="left"/>
        <w:rPr>
          <w:rStyle w:val="Lienhypertexte"/>
          <w:lang w:val="fr-FR"/>
        </w:rPr>
      </w:pPr>
      <w:r>
        <w:rPr>
          <w:lang w:val="fr-FR"/>
        </w:rPr>
        <w:t>[25]</w:t>
      </w:r>
      <w:r w:rsidRPr="00492E88">
        <w:rPr>
          <w:rStyle w:val="Lienhypertexte"/>
          <w:lang w:val="fr-FR"/>
        </w:rPr>
        <w:t>http://aide.jimdo.com/basiques/questions-fr%C3%A9quentes/url-%C3%A7a-veut-dire-quoi/</w:t>
      </w:r>
    </w:p>
    <w:p w:rsidR="00012783" w:rsidRDefault="00012783" w:rsidP="00012783">
      <w:pPr>
        <w:pStyle w:val="SIGPLANParagraph"/>
        <w:spacing w:after="80"/>
        <w:ind w:firstLine="0"/>
        <w:jc w:val="left"/>
        <w:rPr>
          <w:rStyle w:val="Lienhypertexte"/>
          <w:lang w:val="fr-FR"/>
        </w:rPr>
      </w:pPr>
      <w:r>
        <w:rPr>
          <w:lang w:val="fr-FR"/>
        </w:rPr>
        <w:t>[26</w:t>
      </w:r>
      <w:r w:rsidRPr="00DA4064">
        <w:rPr>
          <w:lang w:val="fr-FR"/>
        </w:rPr>
        <w:t xml:space="preserve">] </w:t>
      </w:r>
      <w:r w:rsidRPr="00492E88">
        <w:rPr>
          <w:rStyle w:val="Lienhypertexte"/>
          <w:lang w:val="fr-FR"/>
        </w:rPr>
        <w:t>http://www.doctissimo.fr/asp/quizz/visu_form_bmi.asp</w:t>
      </w:r>
    </w:p>
    <w:p w:rsidR="00012783" w:rsidRDefault="00012783" w:rsidP="00012783">
      <w:pPr>
        <w:pStyle w:val="SIGPLANParagraph"/>
        <w:spacing w:after="80"/>
        <w:ind w:firstLine="0"/>
        <w:jc w:val="left"/>
        <w:rPr>
          <w:color w:val="0563C1" w:themeColor="hyperlink"/>
          <w:u w:val="single"/>
          <w:lang w:val="fr-FR"/>
        </w:rPr>
      </w:pPr>
      <w:r>
        <w:rPr>
          <w:lang w:val="fr-FR"/>
        </w:rPr>
        <w:t>[27</w:t>
      </w:r>
      <w:r w:rsidRPr="00DA4064">
        <w:rPr>
          <w:lang w:val="fr-FR"/>
        </w:rPr>
        <w:t xml:space="preserve">] </w:t>
      </w:r>
      <w:r w:rsidRPr="00492E88">
        <w:rPr>
          <w:rStyle w:val="Lienhypertexte"/>
          <w:lang w:val="fr-FR"/>
        </w:rPr>
        <w:t>http://nodejs.org/</w:t>
      </w:r>
    </w:p>
    <w:p w:rsidR="008410C4" w:rsidRDefault="00012783" w:rsidP="00012783">
      <w:pPr>
        <w:pStyle w:val="SIGPLANParagraph"/>
        <w:spacing w:after="80"/>
        <w:ind w:firstLine="0"/>
        <w:jc w:val="left"/>
        <w:rPr>
          <w:color w:val="0563C1" w:themeColor="hyperlink"/>
          <w:u w:val="single"/>
          <w:lang w:val="fr-FR"/>
        </w:rPr>
      </w:pPr>
      <w:r>
        <w:rPr>
          <w:lang w:val="fr-FR"/>
        </w:rPr>
        <w:t>[28</w:t>
      </w:r>
      <w:r w:rsidRPr="00DA4064">
        <w:rPr>
          <w:lang w:val="fr-FR"/>
        </w:rPr>
        <w:t xml:space="preserve">] </w:t>
      </w:r>
      <w:r w:rsidR="00BE68B0" w:rsidRPr="00BE68B0">
        <w:rPr>
          <w:color w:val="0563C1" w:themeColor="hyperlink"/>
          <w:u w:val="single"/>
          <w:lang w:val="fr-FR"/>
        </w:rPr>
        <w:t>http://openclassrooms.com/courses/apprenez-a-developper-en-c/les-tests-unitaires-1</w:t>
      </w:r>
    </w:p>
    <w:p w:rsidR="008410C4" w:rsidRDefault="00BE68B0" w:rsidP="008410C4">
      <w:pPr>
        <w:pStyle w:val="SIGPLANParagraph"/>
        <w:spacing w:after="80"/>
        <w:ind w:firstLine="0"/>
        <w:jc w:val="left"/>
        <w:rPr>
          <w:color w:val="0563C1" w:themeColor="hyperlink"/>
          <w:u w:val="single"/>
          <w:lang w:val="fr-FR"/>
        </w:rPr>
      </w:pPr>
      <w:r>
        <w:rPr>
          <w:lang w:val="fr-FR"/>
        </w:rPr>
        <w:lastRenderedPageBreak/>
        <w:t>[29</w:t>
      </w:r>
      <w:r w:rsidR="008410C4" w:rsidRPr="00DA4064">
        <w:rPr>
          <w:lang w:val="fr-FR"/>
        </w:rPr>
        <w:t xml:space="preserve">] </w:t>
      </w:r>
      <w:r w:rsidR="009504F0" w:rsidRPr="009504F0">
        <w:rPr>
          <w:color w:val="0563C1" w:themeColor="hyperlink"/>
          <w:u w:val="single"/>
          <w:lang w:val="fr-FR"/>
        </w:rPr>
        <w:t>http://fr.wikipedia.org/wiki/APK_%28format_de_fichier%29</w:t>
      </w:r>
    </w:p>
    <w:p w:rsidR="008410C4" w:rsidRDefault="00BE68B0" w:rsidP="008410C4">
      <w:pPr>
        <w:pStyle w:val="SIGPLANParagraph"/>
        <w:spacing w:after="80"/>
        <w:ind w:firstLine="0"/>
        <w:jc w:val="left"/>
        <w:rPr>
          <w:color w:val="0563C1" w:themeColor="hyperlink"/>
          <w:u w:val="single"/>
          <w:lang w:val="fr-FR"/>
        </w:rPr>
      </w:pPr>
      <w:r>
        <w:rPr>
          <w:lang w:val="fr-FR"/>
        </w:rPr>
        <w:t>[30</w:t>
      </w:r>
      <w:r w:rsidR="008410C4" w:rsidRPr="00DA4064">
        <w:rPr>
          <w:lang w:val="fr-FR"/>
        </w:rPr>
        <w:t xml:space="preserve">] </w:t>
      </w:r>
      <w:r w:rsidR="00094B47" w:rsidRPr="00094B47">
        <w:rPr>
          <w:color w:val="0563C1" w:themeColor="hyperlink"/>
          <w:u w:val="single"/>
          <w:lang w:val="fr-FR"/>
        </w:rPr>
        <w:t>http://www.w3schools.com/tags/ref_httpmethods.asp</w:t>
      </w:r>
    </w:p>
    <w:p w:rsidR="008410C4" w:rsidRDefault="00BE68B0" w:rsidP="008410C4">
      <w:pPr>
        <w:pStyle w:val="SIGPLANParagraph"/>
        <w:spacing w:after="80"/>
        <w:ind w:firstLine="0"/>
        <w:jc w:val="left"/>
        <w:rPr>
          <w:color w:val="0563C1" w:themeColor="hyperlink"/>
          <w:u w:val="single"/>
          <w:lang w:val="fr-FR"/>
        </w:rPr>
      </w:pPr>
      <w:r>
        <w:rPr>
          <w:lang w:val="fr-FR"/>
        </w:rPr>
        <w:t>[31</w:t>
      </w:r>
      <w:r w:rsidR="008410C4" w:rsidRPr="00DA4064">
        <w:rPr>
          <w:lang w:val="fr-FR"/>
        </w:rPr>
        <w:t xml:space="preserve">] </w:t>
      </w:r>
      <w:r w:rsidR="00094B47" w:rsidRPr="00094B47">
        <w:rPr>
          <w:color w:val="0563C1" w:themeColor="hyperlink"/>
          <w:u w:val="single"/>
          <w:lang w:val="fr-FR"/>
        </w:rPr>
        <w:t>http://www.tutorialspoint.com/php/php_get_post.htm</w:t>
      </w:r>
    </w:p>
    <w:p w:rsidR="008410C4" w:rsidRDefault="00BE68B0" w:rsidP="008410C4">
      <w:pPr>
        <w:pStyle w:val="SIGPLANParagraph"/>
        <w:spacing w:after="80"/>
        <w:ind w:firstLine="0"/>
        <w:jc w:val="left"/>
        <w:rPr>
          <w:color w:val="0563C1" w:themeColor="hyperlink"/>
          <w:u w:val="single"/>
          <w:lang w:val="fr-FR"/>
        </w:rPr>
      </w:pPr>
      <w:r>
        <w:rPr>
          <w:lang w:val="fr-FR"/>
        </w:rPr>
        <w:lastRenderedPageBreak/>
        <w:t>[32</w:t>
      </w:r>
      <w:r w:rsidR="008410C4" w:rsidRPr="00DA4064">
        <w:rPr>
          <w:lang w:val="fr-FR"/>
        </w:rPr>
        <w:t xml:space="preserve">] </w:t>
      </w:r>
      <w:r w:rsidR="00094B47" w:rsidRPr="00094B47">
        <w:rPr>
          <w:color w:val="0563C1" w:themeColor="hyperlink"/>
          <w:u w:val="single"/>
          <w:lang w:val="fr-FR"/>
        </w:rPr>
        <w:t>http://blog.netapsys.fr/formulaires-avec-les-methodes-put-et-delete-en-html-401-partie-12-2/</w:t>
      </w:r>
    </w:p>
    <w:p w:rsidR="008410C4" w:rsidRDefault="00BE68B0" w:rsidP="008410C4">
      <w:pPr>
        <w:pStyle w:val="SIGPLANParagraph"/>
        <w:spacing w:after="80"/>
        <w:ind w:firstLine="0"/>
        <w:jc w:val="left"/>
        <w:rPr>
          <w:color w:val="0563C1" w:themeColor="hyperlink"/>
          <w:u w:val="single"/>
          <w:lang w:val="fr-FR"/>
        </w:rPr>
      </w:pPr>
      <w:r>
        <w:rPr>
          <w:lang w:val="fr-FR"/>
        </w:rPr>
        <w:t>[33</w:t>
      </w:r>
      <w:r w:rsidR="008410C4" w:rsidRPr="00DA4064">
        <w:rPr>
          <w:lang w:val="fr-FR"/>
        </w:rPr>
        <w:t xml:space="preserve">] </w:t>
      </w:r>
      <w:r w:rsidR="00094B47" w:rsidRPr="00094B47">
        <w:rPr>
          <w:color w:val="0563C1" w:themeColor="hyperlink"/>
          <w:u w:val="single"/>
          <w:lang w:val="fr-FR"/>
        </w:rPr>
        <w:t>http://openclassrooms.com/forum/sujet/methode-put-85916</w:t>
      </w:r>
    </w:p>
    <w:p w:rsidR="008410C4" w:rsidRPr="00DA4064" w:rsidRDefault="008410C4" w:rsidP="008410C4">
      <w:pPr>
        <w:pStyle w:val="SIGPLANParagraph"/>
        <w:spacing w:after="80"/>
        <w:ind w:firstLine="0"/>
        <w:jc w:val="left"/>
        <w:rPr>
          <w:color w:val="0563C1" w:themeColor="hyperlink"/>
          <w:u w:val="single"/>
          <w:lang w:val="fr-FR"/>
        </w:rPr>
        <w:sectPr w:rsidR="008410C4" w:rsidRPr="00DA4064" w:rsidSect="00090567">
          <w:type w:val="continuous"/>
          <w:pgSz w:w="12240" w:h="15840" w:code="1"/>
          <w:pgMar w:top="1440" w:right="1080" w:bottom="1440" w:left="1080" w:header="720" w:footer="720" w:gutter="0"/>
          <w:cols w:num="2" w:space="480"/>
        </w:sectPr>
      </w:pPr>
    </w:p>
    <w:p w:rsidR="008410C4" w:rsidRPr="00DA4064" w:rsidRDefault="008410C4" w:rsidP="008410C4">
      <w:pPr>
        <w:pStyle w:val="SIGPLANParagraph"/>
        <w:spacing w:after="80"/>
        <w:ind w:firstLine="0"/>
        <w:jc w:val="left"/>
        <w:rPr>
          <w:color w:val="0563C1" w:themeColor="hyperlink"/>
          <w:u w:val="single"/>
          <w:lang w:val="fr-FR"/>
        </w:rPr>
        <w:sectPr w:rsidR="008410C4" w:rsidRPr="00DA4064" w:rsidSect="00090567">
          <w:type w:val="continuous"/>
          <w:pgSz w:w="12240" w:h="15840" w:code="1"/>
          <w:pgMar w:top="1440" w:right="1080" w:bottom="1440" w:left="1080" w:header="720" w:footer="720" w:gutter="0"/>
          <w:cols w:num="2" w:space="480"/>
        </w:sectPr>
      </w:pPr>
    </w:p>
    <w:p w:rsidR="008410C4" w:rsidRPr="00DA4064" w:rsidRDefault="008410C4" w:rsidP="008410C4">
      <w:pPr>
        <w:pStyle w:val="SIGPLANParagraph"/>
        <w:spacing w:after="80"/>
        <w:ind w:firstLine="0"/>
        <w:jc w:val="left"/>
        <w:rPr>
          <w:color w:val="0563C1" w:themeColor="hyperlink"/>
          <w:u w:val="single"/>
          <w:lang w:val="fr-FR"/>
        </w:rPr>
        <w:sectPr w:rsidR="008410C4" w:rsidRPr="00DA4064" w:rsidSect="00090567">
          <w:type w:val="continuous"/>
          <w:pgSz w:w="12240" w:h="15840" w:code="1"/>
          <w:pgMar w:top="1440" w:right="1080" w:bottom="1440" w:left="1080" w:header="720" w:footer="720" w:gutter="0"/>
          <w:cols w:num="2" w:space="480"/>
        </w:sectPr>
      </w:pPr>
    </w:p>
    <w:p w:rsidR="008410C4" w:rsidRPr="00DA4064" w:rsidRDefault="008410C4" w:rsidP="008410C4">
      <w:pPr>
        <w:pStyle w:val="SIGPLANParagraph"/>
        <w:spacing w:after="80"/>
        <w:ind w:firstLine="0"/>
        <w:jc w:val="left"/>
        <w:rPr>
          <w:color w:val="0563C1" w:themeColor="hyperlink"/>
          <w:u w:val="single"/>
          <w:lang w:val="fr-FR"/>
        </w:rPr>
        <w:sectPr w:rsidR="008410C4" w:rsidRPr="00DA4064" w:rsidSect="00090567">
          <w:type w:val="continuous"/>
          <w:pgSz w:w="12240" w:h="15840" w:code="1"/>
          <w:pgMar w:top="1440" w:right="1080" w:bottom="1440" w:left="1080" w:header="720" w:footer="720" w:gutter="0"/>
          <w:cols w:num="2" w:space="480"/>
        </w:sectPr>
      </w:pPr>
    </w:p>
    <w:p w:rsidR="008410C4" w:rsidRPr="00DA4064" w:rsidRDefault="008410C4" w:rsidP="008410C4">
      <w:pPr>
        <w:pStyle w:val="SIGPLANParagraph"/>
        <w:spacing w:after="80"/>
        <w:ind w:firstLine="0"/>
        <w:jc w:val="left"/>
        <w:rPr>
          <w:color w:val="0563C1" w:themeColor="hyperlink"/>
          <w:u w:val="single"/>
          <w:lang w:val="fr-FR"/>
        </w:rPr>
        <w:sectPr w:rsidR="008410C4" w:rsidRPr="00DA4064" w:rsidSect="00090567">
          <w:type w:val="continuous"/>
          <w:pgSz w:w="12240" w:h="15840" w:code="1"/>
          <w:pgMar w:top="1440" w:right="1080" w:bottom="1440" w:left="1080" w:header="720" w:footer="720" w:gutter="0"/>
          <w:cols w:num="2" w:space="480"/>
        </w:sectPr>
      </w:pPr>
    </w:p>
    <w:p w:rsidR="008410C4" w:rsidRPr="00DA4064" w:rsidRDefault="008410C4" w:rsidP="008410C4">
      <w:pPr>
        <w:pStyle w:val="SIGPLANParagraph"/>
        <w:spacing w:after="80"/>
        <w:ind w:firstLine="0"/>
        <w:jc w:val="left"/>
        <w:rPr>
          <w:color w:val="0563C1" w:themeColor="hyperlink"/>
          <w:u w:val="single"/>
          <w:lang w:val="fr-FR"/>
        </w:rPr>
        <w:sectPr w:rsidR="008410C4" w:rsidRPr="00DA4064" w:rsidSect="00090567">
          <w:type w:val="continuous"/>
          <w:pgSz w:w="12240" w:h="15840" w:code="1"/>
          <w:pgMar w:top="1440" w:right="1080" w:bottom="1440" w:left="1080" w:header="720" w:footer="720" w:gutter="0"/>
          <w:cols w:num="2" w:space="480"/>
        </w:sectPr>
      </w:pPr>
    </w:p>
    <w:p w:rsidR="008410C4" w:rsidRPr="00DA4064" w:rsidRDefault="008410C4" w:rsidP="008410C4">
      <w:pPr>
        <w:pStyle w:val="SIGPLANParagraph"/>
        <w:spacing w:after="80"/>
        <w:ind w:firstLine="0"/>
        <w:jc w:val="left"/>
        <w:rPr>
          <w:color w:val="0563C1" w:themeColor="hyperlink"/>
          <w:u w:val="single"/>
          <w:lang w:val="fr-FR"/>
        </w:rPr>
        <w:sectPr w:rsidR="008410C4" w:rsidRPr="00DA4064" w:rsidSect="00090567">
          <w:type w:val="continuous"/>
          <w:pgSz w:w="12240" w:h="15840" w:code="1"/>
          <w:pgMar w:top="1440" w:right="1080" w:bottom="1440" w:left="1080" w:header="720" w:footer="720" w:gutter="0"/>
          <w:cols w:num="2" w:space="480"/>
        </w:sectPr>
      </w:pPr>
    </w:p>
    <w:p w:rsidR="008410C4" w:rsidRPr="00DA4064" w:rsidRDefault="008410C4" w:rsidP="008410C4">
      <w:pPr>
        <w:pStyle w:val="SIGPLANParagraph"/>
        <w:spacing w:after="80"/>
        <w:ind w:firstLine="0"/>
        <w:jc w:val="left"/>
        <w:rPr>
          <w:color w:val="0563C1" w:themeColor="hyperlink"/>
          <w:u w:val="single"/>
          <w:lang w:val="fr-FR"/>
        </w:rPr>
        <w:sectPr w:rsidR="008410C4" w:rsidRPr="00DA4064" w:rsidSect="00090567">
          <w:type w:val="continuous"/>
          <w:pgSz w:w="12240" w:h="15840" w:code="1"/>
          <w:pgMar w:top="1440" w:right="1080" w:bottom="1440" w:left="1080" w:header="720" w:footer="720" w:gutter="0"/>
          <w:cols w:num="2" w:space="480"/>
        </w:sectPr>
      </w:pPr>
    </w:p>
    <w:p w:rsidR="008410C4" w:rsidRPr="00DA4064" w:rsidRDefault="008410C4" w:rsidP="008410C4">
      <w:pPr>
        <w:pStyle w:val="SIGPLANParagraph"/>
        <w:spacing w:after="80"/>
        <w:ind w:firstLine="0"/>
        <w:jc w:val="left"/>
        <w:rPr>
          <w:color w:val="0563C1" w:themeColor="hyperlink"/>
          <w:u w:val="single"/>
          <w:lang w:val="fr-FR"/>
        </w:rPr>
        <w:sectPr w:rsidR="008410C4" w:rsidRPr="00DA4064" w:rsidSect="00090567">
          <w:type w:val="continuous"/>
          <w:pgSz w:w="12240" w:h="15840" w:code="1"/>
          <w:pgMar w:top="1440" w:right="1080" w:bottom="1440" w:left="1080" w:header="720" w:footer="720" w:gutter="0"/>
          <w:cols w:num="2" w:space="480"/>
        </w:sectPr>
      </w:pPr>
    </w:p>
    <w:p w:rsidR="008410C4" w:rsidRPr="00DA4064" w:rsidRDefault="008410C4" w:rsidP="00012783">
      <w:pPr>
        <w:pStyle w:val="SIGPLANParagraph"/>
        <w:spacing w:after="80"/>
        <w:ind w:firstLine="0"/>
        <w:jc w:val="left"/>
        <w:rPr>
          <w:color w:val="0563C1" w:themeColor="hyperlink"/>
          <w:u w:val="single"/>
          <w:lang w:val="fr-FR"/>
        </w:rPr>
        <w:sectPr w:rsidR="008410C4" w:rsidRPr="00DA4064" w:rsidSect="00090567">
          <w:type w:val="continuous"/>
          <w:pgSz w:w="12240" w:h="15840" w:code="1"/>
          <w:pgMar w:top="1440" w:right="1080" w:bottom="1440" w:left="1080" w:header="720" w:footer="720" w:gutter="0"/>
          <w:cols w:num="2" w:space="480"/>
        </w:sectPr>
      </w:pPr>
    </w:p>
    <w:p w:rsidR="00012783" w:rsidRPr="00DA4064" w:rsidRDefault="00012783" w:rsidP="00012783">
      <w:pPr>
        <w:pStyle w:val="SIGPLANParagraph"/>
        <w:spacing w:after="80"/>
        <w:ind w:firstLine="0"/>
        <w:jc w:val="left"/>
        <w:rPr>
          <w:color w:val="0563C1" w:themeColor="hyperlink"/>
          <w:u w:val="single"/>
          <w:lang w:val="fr-FR"/>
        </w:rPr>
        <w:sectPr w:rsidR="00012783" w:rsidRPr="00DA4064" w:rsidSect="00090567">
          <w:type w:val="continuous"/>
          <w:pgSz w:w="12240" w:h="15840" w:code="1"/>
          <w:pgMar w:top="1440" w:right="1080" w:bottom="1440" w:left="1080" w:header="720" w:footer="720" w:gutter="0"/>
          <w:cols w:num="2" w:space="480"/>
        </w:sectPr>
      </w:pPr>
    </w:p>
    <w:p w:rsidR="00012783" w:rsidRPr="00DA4064" w:rsidRDefault="00012783" w:rsidP="00012783">
      <w:pPr>
        <w:pStyle w:val="SIGPLANParagraph"/>
        <w:spacing w:after="80"/>
        <w:ind w:firstLine="0"/>
        <w:jc w:val="left"/>
        <w:rPr>
          <w:color w:val="0563C1" w:themeColor="hyperlink"/>
          <w:u w:val="single"/>
          <w:lang w:val="fr-FR"/>
        </w:rPr>
        <w:sectPr w:rsidR="00012783" w:rsidRPr="00DA4064" w:rsidSect="00090567">
          <w:type w:val="continuous"/>
          <w:pgSz w:w="12240" w:h="15840" w:code="1"/>
          <w:pgMar w:top="1440" w:right="1080" w:bottom="1440" w:left="1080" w:header="720" w:footer="720" w:gutter="0"/>
          <w:cols w:num="2" w:space="480"/>
        </w:sectPr>
      </w:pPr>
    </w:p>
    <w:p w:rsidR="00012783" w:rsidRPr="00DA4064" w:rsidRDefault="00012783" w:rsidP="00012783">
      <w:pPr>
        <w:pStyle w:val="SIGPLANParagraph"/>
        <w:spacing w:after="80"/>
        <w:ind w:firstLine="0"/>
        <w:jc w:val="left"/>
        <w:rPr>
          <w:color w:val="0563C1" w:themeColor="hyperlink"/>
          <w:u w:val="single"/>
          <w:lang w:val="fr-FR"/>
        </w:rPr>
        <w:sectPr w:rsidR="00012783" w:rsidRPr="00DA4064" w:rsidSect="00090567">
          <w:type w:val="continuous"/>
          <w:pgSz w:w="12240" w:h="15840" w:code="1"/>
          <w:pgMar w:top="1440" w:right="1080" w:bottom="1440" w:left="1080" w:header="720" w:footer="720" w:gutter="0"/>
          <w:cols w:num="2" w:space="480"/>
        </w:sectPr>
      </w:pPr>
    </w:p>
    <w:p w:rsidR="00012783" w:rsidRPr="00DA4064" w:rsidRDefault="00012783" w:rsidP="00012783">
      <w:pPr>
        <w:pStyle w:val="SIGPLANParagraph"/>
        <w:spacing w:after="80"/>
        <w:ind w:firstLine="0"/>
        <w:jc w:val="left"/>
        <w:rPr>
          <w:color w:val="0563C1" w:themeColor="hyperlink"/>
          <w:u w:val="single"/>
          <w:lang w:val="fr-FR"/>
        </w:rPr>
        <w:sectPr w:rsidR="00012783" w:rsidRPr="00DA4064" w:rsidSect="00090567">
          <w:type w:val="continuous"/>
          <w:pgSz w:w="12240" w:h="15840" w:code="1"/>
          <w:pgMar w:top="1440" w:right="1080" w:bottom="1440" w:left="1080" w:header="720" w:footer="720" w:gutter="0"/>
          <w:cols w:num="2" w:space="480"/>
        </w:sectPr>
      </w:pPr>
    </w:p>
    <w:p w:rsidR="00012783" w:rsidRPr="00DA4064" w:rsidRDefault="00012783" w:rsidP="00012783">
      <w:pPr>
        <w:pStyle w:val="SIGPLANParagraph"/>
        <w:spacing w:after="80"/>
        <w:ind w:firstLine="0"/>
        <w:jc w:val="left"/>
        <w:rPr>
          <w:color w:val="0563C1" w:themeColor="hyperlink"/>
          <w:u w:val="single"/>
          <w:lang w:val="fr-FR"/>
        </w:rPr>
        <w:sectPr w:rsidR="00012783" w:rsidRPr="00DA4064" w:rsidSect="00090567">
          <w:type w:val="continuous"/>
          <w:pgSz w:w="12240" w:h="15840" w:code="1"/>
          <w:pgMar w:top="1440" w:right="1080" w:bottom="1440" w:left="1080" w:header="720" w:footer="720" w:gutter="0"/>
          <w:cols w:num="2" w:space="480"/>
        </w:sectPr>
      </w:pPr>
    </w:p>
    <w:p w:rsidR="00012783" w:rsidRPr="00DA4064" w:rsidRDefault="00012783" w:rsidP="00012783">
      <w:pPr>
        <w:pStyle w:val="SIGPLANParagraph"/>
        <w:spacing w:after="80"/>
        <w:ind w:firstLine="0"/>
        <w:jc w:val="left"/>
        <w:rPr>
          <w:color w:val="0563C1" w:themeColor="hyperlink"/>
          <w:u w:val="single"/>
          <w:lang w:val="fr-FR"/>
        </w:rPr>
        <w:sectPr w:rsidR="00012783" w:rsidRPr="00DA4064" w:rsidSect="00090567">
          <w:type w:val="continuous"/>
          <w:pgSz w:w="12240" w:h="15840" w:code="1"/>
          <w:pgMar w:top="1440" w:right="1080" w:bottom="1440" w:left="1080" w:header="720" w:footer="720" w:gutter="0"/>
          <w:cols w:num="2" w:space="480"/>
        </w:sectPr>
      </w:pPr>
    </w:p>
    <w:p w:rsidR="003769CE" w:rsidRPr="00DA4064" w:rsidRDefault="003769CE" w:rsidP="003769CE">
      <w:pPr>
        <w:pStyle w:val="SIGPLANParagraph"/>
        <w:spacing w:after="80"/>
        <w:ind w:firstLine="0"/>
        <w:jc w:val="left"/>
        <w:rPr>
          <w:color w:val="0563C1" w:themeColor="hyperlink"/>
          <w:u w:val="single"/>
          <w:lang w:val="fr-FR"/>
        </w:rPr>
        <w:sectPr w:rsidR="003769CE" w:rsidRPr="00DA4064" w:rsidSect="00090567">
          <w:type w:val="continuous"/>
          <w:pgSz w:w="12240" w:h="15840" w:code="1"/>
          <w:pgMar w:top="1440" w:right="1080" w:bottom="1440" w:left="1080" w:header="720" w:footer="720" w:gutter="0"/>
          <w:cols w:num="2" w:space="480"/>
        </w:sectPr>
      </w:pPr>
    </w:p>
    <w:p w:rsidR="003769CE" w:rsidRPr="00DA4064" w:rsidRDefault="003769CE" w:rsidP="003769CE">
      <w:pPr>
        <w:pStyle w:val="SIGPLANParagraph"/>
        <w:spacing w:after="80"/>
        <w:ind w:firstLine="0"/>
        <w:jc w:val="left"/>
        <w:rPr>
          <w:color w:val="0563C1" w:themeColor="hyperlink"/>
          <w:u w:val="single"/>
          <w:lang w:val="fr-FR"/>
        </w:rPr>
        <w:sectPr w:rsidR="003769CE" w:rsidRPr="00DA4064" w:rsidSect="00090567">
          <w:type w:val="continuous"/>
          <w:pgSz w:w="12240" w:h="15840" w:code="1"/>
          <w:pgMar w:top="1440" w:right="1080" w:bottom="1440" w:left="1080" w:header="720" w:footer="720" w:gutter="0"/>
          <w:cols w:num="2" w:space="480"/>
        </w:sectPr>
      </w:pPr>
    </w:p>
    <w:p w:rsidR="003769CE" w:rsidRPr="00DA4064" w:rsidRDefault="003769CE" w:rsidP="003769CE">
      <w:pPr>
        <w:pStyle w:val="SIGPLANParagraph"/>
        <w:spacing w:after="80"/>
        <w:ind w:firstLine="0"/>
        <w:jc w:val="left"/>
        <w:rPr>
          <w:color w:val="0563C1" w:themeColor="hyperlink"/>
          <w:u w:val="single"/>
          <w:lang w:val="fr-FR"/>
        </w:rPr>
        <w:sectPr w:rsidR="003769CE" w:rsidRPr="00DA4064" w:rsidSect="00090567">
          <w:type w:val="continuous"/>
          <w:pgSz w:w="12240" w:h="15840" w:code="1"/>
          <w:pgMar w:top="1440" w:right="1080" w:bottom="1440" w:left="1080" w:header="720" w:footer="720" w:gutter="0"/>
          <w:cols w:num="2" w:space="480"/>
        </w:sectPr>
      </w:pPr>
    </w:p>
    <w:p w:rsidR="003769CE" w:rsidRPr="00DA4064" w:rsidRDefault="003769CE" w:rsidP="003769CE">
      <w:pPr>
        <w:pStyle w:val="SIGPLANParagraph"/>
        <w:spacing w:after="80"/>
        <w:ind w:firstLine="0"/>
        <w:jc w:val="left"/>
        <w:rPr>
          <w:color w:val="0563C1" w:themeColor="hyperlink"/>
          <w:u w:val="single"/>
          <w:lang w:val="fr-FR"/>
        </w:rPr>
        <w:sectPr w:rsidR="003769CE" w:rsidRPr="00DA4064" w:rsidSect="00090567">
          <w:type w:val="continuous"/>
          <w:pgSz w:w="12240" w:h="15840" w:code="1"/>
          <w:pgMar w:top="1440" w:right="1080" w:bottom="1440" w:left="1080" w:header="720" w:footer="720" w:gutter="0"/>
          <w:cols w:num="2" w:space="480"/>
        </w:sectPr>
      </w:pPr>
    </w:p>
    <w:p w:rsidR="003769CE" w:rsidRPr="00DA4064" w:rsidRDefault="003769CE" w:rsidP="003769CE">
      <w:pPr>
        <w:pStyle w:val="SIGPLANParagraph"/>
        <w:spacing w:after="80"/>
        <w:ind w:firstLine="0"/>
        <w:jc w:val="left"/>
        <w:rPr>
          <w:color w:val="0563C1" w:themeColor="hyperlink"/>
          <w:u w:val="single"/>
          <w:lang w:val="fr-FR"/>
        </w:rPr>
        <w:sectPr w:rsidR="003769CE" w:rsidRPr="00DA4064" w:rsidSect="00090567">
          <w:type w:val="continuous"/>
          <w:pgSz w:w="12240" w:h="15840" w:code="1"/>
          <w:pgMar w:top="1440" w:right="1080" w:bottom="1440" w:left="1080" w:header="720" w:footer="720" w:gutter="0"/>
          <w:cols w:num="2" w:space="480"/>
        </w:sectPr>
      </w:pPr>
    </w:p>
    <w:p w:rsidR="003769CE" w:rsidRPr="00DA4064" w:rsidRDefault="003769CE" w:rsidP="003769CE">
      <w:pPr>
        <w:pStyle w:val="SIGPLANParagraph"/>
        <w:spacing w:after="80"/>
        <w:ind w:firstLine="0"/>
        <w:jc w:val="left"/>
        <w:rPr>
          <w:color w:val="0563C1" w:themeColor="hyperlink"/>
          <w:u w:val="single"/>
          <w:lang w:val="fr-FR"/>
        </w:rPr>
        <w:sectPr w:rsidR="003769CE" w:rsidRPr="00DA4064" w:rsidSect="00090567">
          <w:type w:val="continuous"/>
          <w:pgSz w:w="12240" w:h="15840" w:code="1"/>
          <w:pgMar w:top="1440" w:right="1080" w:bottom="1440" w:left="1080" w:header="720" w:footer="720" w:gutter="0"/>
          <w:cols w:num="2" w:space="480"/>
        </w:sectPr>
      </w:pPr>
    </w:p>
    <w:p w:rsidR="003769CE" w:rsidRPr="00DA4064" w:rsidRDefault="003769CE" w:rsidP="003769CE">
      <w:pPr>
        <w:pStyle w:val="SIGPLANParagraph"/>
        <w:spacing w:after="80"/>
        <w:ind w:firstLine="0"/>
        <w:jc w:val="left"/>
        <w:rPr>
          <w:color w:val="0563C1" w:themeColor="hyperlink"/>
          <w:u w:val="single"/>
          <w:lang w:val="fr-FR"/>
        </w:rPr>
        <w:sectPr w:rsidR="003769CE" w:rsidRPr="00DA4064" w:rsidSect="00090567">
          <w:type w:val="continuous"/>
          <w:pgSz w:w="12240" w:h="15840" w:code="1"/>
          <w:pgMar w:top="1440" w:right="1080" w:bottom="1440" w:left="1080" w:header="720" w:footer="720" w:gutter="0"/>
          <w:cols w:num="2" w:space="480"/>
        </w:sectPr>
      </w:pPr>
    </w:p>
    <w:p w:rsidR="003769CE" w:rsidRDefault="003769CE" w:rsidP="003769CE">
      <w:pPr>
        <w:pStyle w:val="SIGPLANParagraph"/>
        <w:spacing w:after="80"/>
        <w:ind w:firstLine="0"/>
        <w:rPr>
          <w:color w:val="0563C1" w:themeColor="hyperlink"/>
          <w:u w:val="single"/>
          <w:lang w:val="fr-FR"/>
        </w:rPr>
      </w:pPr>
    </w:p>
    <w:p w:rsidR="003769CE" w:rsidRPr="00DA4064" w:rsidRDefault="003769CE" w:rsidP="003769CE">
      <w:pPr>
        <w:pStyle w:val="SIGPLANParagraph"/>
        <w:spacing w:after="80"/>
        <w:ind w:firstLine="0"/>
        <w:rPr>
          <w:color w:val="0563C1" w:themeColor="hyperlink"/>
          <w:u w:val="single"/>
          <w:lang w:val="fr-FR"/>
        </w:rPr>
        <w:sectPr w:rsidR="003769CE" w:rsidRPr="00DA4064" w:rsidSect="00090567">
          <w:type w:val="continuous"/>
          <w:pgSz w:w="12240" w:h="15840" w:code="1"/>
          <w:pgMar w:top="1440" w:right="1080" w:bottom="1440" w:left="1080" w:header="720" w:footer="720" w:gutter="0"/>
          <w:cols w:num="2" w:space="480"/>
        </w:sectPr>
      </w:pPr>
    </w:p>
    <w:p w:rsidR="003769CE" w:rsidRPr="00DA4064" w:rsidRDefault="003769CE" w:rsidP="003769CE">
      <w:pPr>
        <w:pStyle w:val="SIGPLANSectionheading"/>
        <w:numPr>
          <w:ilvl w:val="0"/>
          <w:numId w:val="0"/>
        </w:numPr>
        <w:spacing w:before="240" w:after="0"/>
        <w:rPr>
          <w:del w:id="531" w:author="Dalel Gharsalli" w:date="2015-02-28T18:44:00Z"/>
          <w:lang w:val="fr-FR"/>
        </w:rPr>
      </w:pPr>
      <w:del w:id="532" w:author="Dalel Gharsalli" w:date="2015-02-28T18:44:00Z">
        <w:r w:rsidRPr="00DA4064">
          <w:rPr>
            <w:rFonts w:ascii="Arial" w:hAnsi="Arial" w:cs="Arial"/>
            <w:color w:val="222222"/>
            <w:sz w:val="20"/>
            <w:shd w:val="clear" w:color="auto" w:fill="FFFFFF"/>
            <w:lang w:val="fr-FR"/>
          </w:rPr>
          <w:lastRenderedPageBreak/>
          <w:delText>Plan d’action jusqu’au Jalon suivant</w:delText>
        </w:r>
      </w:del>
    </w:p>
    <w:p w:rsidR="00033F79" w:rsidRPr="00DA4064" w:rsidRDefault="00033F79" w:rsidP="005A5B94">
      <w:pPr>
        <w:pStyle w:val="SIGPLANBasic"/>
        <w:rPr>
          <w:lang w:val="fr-FR"/>
        </w:rPr>
      </w:pPr>
    </w:p>
    <w:p w:rsidR="00033F79" w:rsidRPr="00DA4064" w:rsidRDefault="00033F79" w:rsidP="005A5B94">
      <w:pPr>
        <w:pStyle w:val="SIGPLANBasic"/>
        <w:rPr>
          <w:lang w:val="fr-FR"/>
        </w:rPr>
      </w:pPr>
    </w:p>
    <w:p w:rsidR="00033F79" w:rsidRPr="00DA4064" w:rsidRDefault="00033F79" w:rsidP="005A5B94">
      <w:pPr>
        <w:pStyle w:val="SIGPLANBasic"/>
        <w:rPr>
          <w:lang w:val="fr-FR"/>
        </w:rPr>
      </w:pPr>
    </w:p>
    <w:p w:rsidR="00010EC3" w:rsidRPr="00DA4064" w:rsidRDefault="00010EC3"/>
    <w:sectPr w:rsidR="00010EC3" w:rsidRPr="00DA4064" w:rsidSect="005A5B94">
      <w:headerReference w:type="even" r:id="rId21"/>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61E" w:rsidRDefault="00B3461E">
      <w:r>
        <w:separator/>
      </w:r>
    </w:p>
  </w:endnote>
  <w:endnote w:type="continuationSeparator" w:id="0">
    <w:p w:rsidR="00B3461E" w:rsidRDefault="00B3461E">
      <w:r>
        <w:continuationSeparator/>
      </w:r>
    </w:p>
  </w:endnote>
  <w:endnote w:type="continuationNotice" w:id="1">
    <w:p w:rsidR="00B3461E" w:rsidRDefault="00B346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95D" w:rsidRDefault="00C9095D">
    <w:pPr>
      <w:pStyle w:val="Pieddepage"/>
      <w:framePr w:wrap="around" w:vAnchor="text" w:hAnchor="margin" w:xAlign="center" w:y="1"/>
    </w:pPr>
    <w:r>
      <w:fldChar w:fldCharType="begin"/>
    </w:r>
    <w:r>
      <w:instrText xml:space="preserve">PAGE  </w:instrText>
    </w:r>
    <w:r>
      <w:fldChar w:fldCharType="separate"/>
    </w:r>
    <w:r>
      <w:t>2</w:t>
    </w:r>
    <w:r>
      <w:fldChar w:fldCharType="end"/>
    </w:r>
  </w:p>
  <w:p w:rsidR="00C9095D" w:rsidRDefault="00C9095D">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95D" w:rsidRDefault="00C9095D">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95D" w:rsidRDefault="00C9095D">
    <w:pPr>
      <w:pStyle w:val="Pieddepage"/>
    </w:pPr>
    <w:r>
      <w:rPr>
        <w:noProof/>
        <w:lang w:eastAsia="fr-FR"/>
      </w:rPr>
      <mc:AlternateContent>
        <mc:Choice Requires="wps">
          <w:drawing>
            <wp:anchor distT="0" distB="0" distL="114300" distR="114300" simplePos="0" relativeHeight="251657216" behindDoc="0" locked="0" layoutInCell="1" allowOverlap="1">
              <wp:simplePos x="0" y="0"/>
              <wp:positionH relativeFrom="column">
                <wp:posOffset>1490345</wp:posOffset>
              </wp:positionH>
              <wp:positionV relativeFrom="margin">
                <wp:posOffset>7315200</wp:posOffset>
              </wp:positionV>
              <wp:extent cx="387350" cy="914400"/>
              <wp:effectExtent l="4445" t="0" r="0" b="0"/>
              <wp:wrapTopAndBottom/>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095D" w:rsidRPr="004411EF" w:rsidRDefault="00C9095D" w:rsidP="005A5B94">
                          <w:pPr>
                            <w:pStyle w:val="SIGPLANParagraph1"/>
                            <w:ind w:firstLine="240"/>
                          </w:pPr>
                        </w:p>
                      </w:txbxContent>
                    </wps:txbx>
                    <wps:bodyPr rot="0" vert="horz" wrap="non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117.35pt;margin-top:8in;width:30.5pt;height:1in;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" stroked="f">
              <v:textbox inset=",0,,0">
                <w:txbxContent>
                  <w:p w:rsidR="00C9095D" w:rsidRPr="004411EF" w:rsidRDefault="00C9095D" w:rsidP="005A5B94">
                    <w:pPr>
                      <w:pStyle w:val="SIGPLANParagraph1"/>
                      <w:ind w:firstLine="240"/>
                    </w:pPr>
                  </w:p>
                </w:txbxContent>
              </v:textbox>
              <w10:wrap type="topAndBottom" anchory="margin"/>
            </v:shape>
          </w:pict>
        </mc:Fallback>
      </mc:AlternateContent>
    </w:r>
    <w:r>
      <w:rPr>
        <w:noProof/>
        <w:lang w:eastAsia="fr-FR"/>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margin">
                <wp:align>bottom</wp:align>
              </wp:positionV>
              <wp:extent cx="3048000" cy="711200"/>
              <wp:effectExtent l="0" t="2540" r="0" b="63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711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095D" w:rsidRDefault="00C9095D" w:rsidP="005A5B94">
                          <w:pPr>
                            <w:pStyle w:val="SIGPLANCopyrightnotice"/>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C9095D" w:rsidRDefault="00C9095D" w:rsidP="005A5B94">
                          <w:pPr>
                            <w:pStyle w:val="SIGPLANCopyrightnotice"/>
                          </w:pPr>
                          <w:r>
                            <w:rPr>
                              <w:i/>
                              <w:iCs/>
                            </w:rPr>
                            <w:t>SIGPLAN’</w:t>
                          </w:r>
                          <w:smartTag w:uri="schemas.1und1.de/SoftPhone" w:element="Rufnummer">
                            <w:r>
                              <w:rPr>
                                <w:i/>
                                <w:iCs/>
                              </w:rPr>
                              <w:t>05</w:t>
                            </w:r>
                          </w:smartTag>
                          <w:r>
                            <w:t xml:space="preserve">    June </w:t>
                          </w:r>
                          <w:smartTag w:uri="schemas.1und1.de/SoftPhone" w:element="Rufnummer">
                            <w:r>
                              <w:t>12</w:t>
                            </w:r>
                          </w:smartTag>
                          <w:r>
                            <w:t>–</w:t>
                          </w:r>
                          <w:smartTag w:uri="schemas.1und1.de/SoftPhone" w:element="Rufnummer">
                            <w:r>
                              <w:t>15</w:t>
                            </w:r>
                          </w:smartTag>
                          <w:r>
                            <w:t xml:space="preserve">, </w:t>
                          </w:r>
                          <w:smartTag w:uri="schemas.1und1.de/SoftPhone" w:element="Rufnummer">
                            <w:r>
                              <w:t>2005</w:t>
                            </w:r>
                          </w:smartTag>
                          <w:r>
                            <w:t>, Location, State, Country.</w:t>
                          </w:r>
                        </w:p>
                        <w:p w:rsidR="00C9095D" w:rsidRPr="005A6996" w:rsidRDefault="00C9095D" w:rsidP="005A5B94">
                          <w:pPr>
                            <w:pStyle w:val="SIGPLANCopyrightnotice"/>
                          </w:pPr>
                          <w:r>
                            <w:t xml:space="preserve">Copyright © </w:t>
                          </w:r>
                          <w:smartTag w:uri="schemas.1und1.de/SoftPhone" w:element="Rufnummer">
                            <w:r>
                              <w:t>2004</w:t>
                            </w:r>
                          </w:smartTag>
                          <w:r>
                            <w:t xml:space="preserve"> ACM 1-</w:t>
                          </w:r>
                          <w:smartTag w:uri="schemas.1und1.de/SoftPhone" w:element="Rufnummer">
                            <w:r>
                              <w:t>59593</w:t>
                            </w:r>
                          </w:smartTag>
                          <w:r>
                            <w:t>-XXX-X/0X/</w:t>
                          </w:r>
                          <w:smartTag w:uri="schemas.1und1.de/SoftPhone" w:element="Rufnummer">
                            <w:r>
                              <w:t>000</w:t>
                            </w:r>
                          </w:smartTag>
                          <w:r>
                            <w:t>X…$</w:t>
                          </w:r>
                          <w:smartTag w:uri="schemas.1und1.de/SoftPhone" w:element="Rufnummer">
                            <w:r>
                              <w:t>5.00</w:t>
                            </w:r>
                          </w:smartTag>
                          <w: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29" type="#_x0000_t202" style="position:absolute;margin-left:0;margin-top:0;width:240pt;height:56pt;z-index:251658240;visibility:visible;mso-wrap-style:square;mso-width-percent:0;mso-height-percent:0;mso-wrap-distance-left:9pt;mso-wrap-distance-top:0;mso-wrap-distance-right:9pt;mso-wrap-distance-bottom:0;mso-position-horizontal:absolute;mso-position-horizontal-relative:text;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" stroked="f">
              <v:textbox style="mso-fit-shape-to-text:t" inset="0,0,0,0">
                <w:txbxContent>
                  <w:p w:rsidR="00C9095D" w:rsidRDefault="00C9095D" w:rsidP="005A5B94">
                    <w:pPr>
                      <w:pStyle w:val="SIGPLANCopyrightnotice"/>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C9095D" w:rsidRDefault="00C9095D" w:rsidP="005A5B94">
                    <w:pPr>
                      <w:pStyle w:val="SIGPLANCopyrightnotice"/>
                    </w:pPr>
                    <w:r>
                      <w:rPr>
                        <w:i/>
                        <w:iCs/>
                      </w:rPr>
                      <w:t>SIGPLAN’</w:t>
                    </w:r>
                    <w:smartTag w:uri="schemas.1und1.de/SoftPhone" w:element="Rufnummer">
                      <w:r>
                        <w:rPr>
                          <w:i/>
                          <w:iCs/>
                        </w:rPr>
                        <w:t>05</w:t>
                      </w:r>
                    </w:smartTag>
                    <w:r>
                      <w:t xml:space="preserve">    June </w:t>
                    </w:r>
                    <w:smartTag w:uri="schemas.1und1.de/SoftPhone" w:element="Rufnummer">
                      <w:r>
                        <w:t>12</w:t>
                      </w:r>
                    </w:smartTag>
                    <w:r>
                      <w:t>–</w:t>
                    </w:r>
                    <w:smartTag w:uri="schemas.1und1.de/SoftPhone" w:element="Rufnummer">
                      <w:r>
                        <w:t>15</w:t>
                      </w:r>
                    </w:smartTag>
                    <w:r>
                      <w:t xml:space="preserve">, </w:t>
                    </w:r>
                    <w:smartTag w:uri="schemas.1und1.de/SoftPhone" w:element="Rufnummer">
                      <w:r>
                        <w:t>2005</w:t>
                      </w:r>
                    </w:smartTag>
                    <w:r>
                      <w:t>, Location, State, Country.</w:t>
                    </w:r>
                  </w:p>
                  <w:p w:rsidR="00C9095D" w:rsidRPr="005A6996" w:rsidRDefault="00C9095D" w:rsidP="005A5B94">
                    <w:pPr>
                      <w:pStyle w:val="SIGPLANCopyrightnotice"/>
                    </w:pPr>
                    <w:r>
                      <w:t xml:space="preserve">Copyright © </w:t>
                    </w:r>
                    <w:smartTag w:uri="schemas.1und1.de/SoftPhone" w:element="Rufnummer">
                      <w:r>
                        <w:t>2004</w:t>
                      </w:r>
                    </w:smartTag>
                    <w:r>
                      <w:t xml:space="preserve"> ACM 1-</w:t>
                    </w:r>
                    <w:smartTag w:uri="schemas.1und1.de/SoftPhone" w:element="Rufnummer">
                      <w:r>
                        <w:t>59593</w:t>
                      </w:r>
                    </w:smartTag>
                    <w:r>
                      <w:t>-XXX-X/0X/</w:t>
                    </w:r>
                    <w:smartTag w:uri="schemas.1und1.de/SoftPhone" w:element="Rufnummer">
                      <w:r>
                        <w:t>000</w:t>
                      </w:r>
                    </w:smartTag>
                    <w:r>
                      <w:t>X…$</w:t>
                    </w:r>
                    <w:smartTag w:uri="schemas.1und1.de/SoftPhone" w:element="Rufnummer">
                      <w:r>
                        <w:t>5.00</w:t>
                      </w:r>
                    </w:smartTag>
                    <w:r>
                      <w:t>.</w:t>
                    </w:r>
                  </w:p>
                </w:txbxContent>
              </v:textbox>
              <w10:wrap type="topAndBottom"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61E" w:rsidRDefault="00B3461E">
      <w:r>
        <w:separator/>
      </w:r>
    </w:p>
  </w:footnote>
  <w:footnote w:type="continuationSeparator" w:id="0">
    <w:p w:rsidR="00B3461E" w:rsidRDefault="00B3461E">
      <w:r>
        <w:continuationSeparator/>
      </w:r>
    </w:p>
  </w:footnote>
  <w:footnote w:type="continuationNotice" w:id="1">
    <w:p w:rsidR="00B3461E" w:rsidRDefault="00B3461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95D" w:rsidRDefault="00C9095D">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95D" w:rsidRDefault="00C9095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36A96"/>
    <w:multiLevelType w:val="hybridMultilevel"/>
    <w:tmpl w:val="ABB0EEF6"/>
    <w:lvl w:ilvl="0" w:tplc="040C0001">
      <w:start w:val="1"/>
      <w:numFmt w:val="bullet"/>
      <w:lvlText w:val=""/>
      <w:lvlJc w:val="left"/>
      <w:pPr>
        <w:ind w:left="1385" w:hanging="360"/>
      </w:pPr>
      <w:rPr>
        <w:rFonts w:ascii="Symbol" w:hAnsi="Symbol" w:hint="default"/>
      </w:rPr>
    </w:lvl>
    <w:lvl w:ilvl="1" w:tplc="040C0003">
      <w:start w:val="1"/>
      <w:numFmt w:val="bullet"/>
      <w:lvlText w:val="o"/>
      <w:lvlJc w:val="left"/>
      <w:pPr>
        <w:ind w:left="2105" w:hanging="360"/>
      </w:pPr>
      <w:rPr>
        <w:rFonts w:ascii="Courier New" w:hAnsi="Courier New" w:cs="Courier New" w:hint="default"/>
      </w:rPr>
    </w:lvl>
    <w:lvl w:ilvl="2" w:tplc="040C0005">
      <w:start w:val="1"/>
      <w:numFmt w:val="bullet"/>
      <w:lvlText w:val=""/>
      <w:lvlJc w:val="left"/>
      <w:pPr>
        <w:ind w:left="2825" w:hanging="360"/>
      </w:pPr>
      <w:rPr>
        <w:rFonts w:ascii="Wingdings" w:hAnsi="Wingdings" w:hint="default"/>
      </w:rPr>
    </w:lvl>
    <w:lvl w:ilvl="3" w:tplc="040C0001" w:tentative="1">
      <w:start w:val="1"/>
      <w:numFmt w:val="bullet"/>
      <w:lvlText w:val=""/>
      <w:lvlJc w:val="left"/>
      <w:pPr>
        <w:ind w:left="3545" w:hanging="360"/>
      </w:pPr>
      <w:rPr>
        <w:rFonts w:ascii="Symbol" w:hAnsi="Symbol" w:hint="default"/>
      </w:rPr>
    </w:lvl>
    <w:lvl w:ilvl="4" w:tplc="040C0003" w:tentative="1">
      <w:start w:val="1"/>
      <w:numFmt w:val="bullet"/>
      <w:lvlText w:val="o"/>
      <w:lvlJc w:val="left"/>
      <w:pPr>
        <w:ind w:left="4265" w:hanging="360"/>
      </w:pPr>
      <w:rPr>
        <w:rFonts w:ascii="Courier New" w:hAnsi="Courier New" w:cs="Courier New" w:hint="default"/>
      </w:rPr>
    </w:lvl>
    <w:lvl w:ilvl="5" w:tplc="040C0005" w:tentative="1">
      <w:start w:val="1"/>
      <w:numFmt w:val="bullet"/>
      <w:lvlText w:val=""/>
      <w:lvlJc w:val="left"/>
      <w:pPr>
        <w:ind w:left="4985" w:hanging="360"/>
      </w:pPr>
      <w:rPr>
        <w:rFonts w:ascii="Wingdings" w:hAnsi="Wingdings" w:hint="default"/>
      </w:rPr>
    </w:lvl>
    <w:lvl w:ilvl="6" w:tplc="040C0001" w:tentative="1">
      <w:start w:val="1"/>
      <w:numFmt w:val="bullet"/>
      <w:lvlText w:val=""/>
      <w:lvlJc w:val="left"/>
      <w:pPr>
        <w:ind w:left="5705" w:hanging="360"/>
      </w:pPr>
      <w:rPr>
        <w:rFonts w:ascii="Symbol" w:hAnsi="Symbol" w:hint="default"/>
      </w:rPr>
    </w:lvl>
    <w:lvl w:ilvl="7" w:tplc="040C0003" w:tentative="1">
      <w:start w:val="1"/>
      <w:numFmt w:val="bullet"/>
      <w:lvlText w:val="o"/>
      <w:lvlJc w:val="left"/>
      <w:pPr>
        <w:ind w:left="6425" w:hanging="360"/>
      </w:pPr>
      <w:rPr>
        <w:rFonts w:ascii="Courier New" w:hAnsi="Courier New" w:cs="Courier New" w:hint="default"/>
      </w:rPr>
    </w:lvl>
    <w:lvl w:ilvl="8" w:tplc="040C0005" w:tentative="1">
      <w:start w:val="1"/>
      <w:numFmt w:val="bullet"/>
      <w:lvlText w:val=""/>
      <w:lvlJc w:val="left"/>
      <w:pPr>
        <w:ind w:left="7145" w:hanging="360"/>
      </w:pPr>
      <w:rPr>
        <w:rFonts w:ascii="Wingdings" w:hAnsi="Wingdings" w:hint="default"/>
      </w:rPr>
    </w:lvl>
  </w:abstractNum>
  <w:abstractNum w:abstractNumId="1">
    <w:nsid w:val="037B42F8"/>
    <w:multiLevelType w:val="multilevel"/>
    <w:tmpl w:val="92180746"/>
    <w:lvl w:ilvl="0">
      <w:start w:val="1"/>
      <w:numFmt w:val="lowerLetter"/>
      <w:lvlText w:val="%1)"/>
      <w:lvlJc w:val="left"/>
      <w:pPr>
        <w:tabs>
          <w:tab w:val="num" w:pos="260"/>
        </w:tabs>
        <w:ind w:left="260" w:hanging="20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070A2A8D"/>
    <w:multiLevelType w:val="multilevel"/>
    <w:tmpl w:val="E4AC2A9E"/>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lowerRoman"/>
      <w:lvlText w:val="%3)"/>
      <w:lvlJc w:val="left"/>
      <w:pPr>
        <w:tabs>
          <w:tab w:val="num" w:pos="1000"/>
        </w:tabs>
        <w:ind w:left="1000" w:hanging="360"/>
      </w:pPr>
      <w:rPr>
        <w:rFonts w:hint="default"/>
      </w:rPr>
    </w:lvl>
    <w:lvl w:ilvl="3">
      <w:start w:val="1"/>
      <w:numFmt w:val="decimal"/>
      <w:lvlText w:val="(%4)"/>
      <w:lvlJc w:val="left"/>
      <w:pPr>
        <w:tabs>
          <w:tab w:val="num" w:pos="1360"/>
        </w:tabs>
        <w:ind w:left="1360" w:hanging="360"/>
      </w:pPr>
      <w:rPr>
        <w:rFonts w:hint="default"/>
      </w:rPr>
    </w:lvl>
    <w:lvl w:ilvl="4">
      <w:start w:val="1"/>
      <w:numFmt w:val="lowerLetter"/>
      <w:lvlText w:val="(%5)"/>
      <w:lvlJc w:val="left"/>
      <w:pPr>
        <w:tabs>
          <w:tab w:val="num" w:pos="1720"/>
        </w:tabs>
        <w:ind w:left="1720" w:hanging="360"/>
      </w:pPr>
      <w:rPr>
        <w:rFonts w:hint="default"/>
      </w:rPr>
    </w:lvl>
    <w:lvl w:ilvl="5">
      <w:start w:val="1"/>
      <w:numFmt w:val="lowerRoman"/>
      <w:lvlText w:val="(%6)"/>
      <w:lvlJc w:val="left"/>
      <w:pPr>
        <w:tabs>
          <w:tab w:val="num" w:pos="2080"/>
        </w:tabs>
        <w:ind w:left="2080" w:hanging="360"/>
      </w:pPr>
      <w:rPr>
        <w:rFonts w:hint="default"/>
      </w:rPr>
    </w:lvl>
    <w:lvl w:ilvl="6">
      <w:start w:val="1"/>
      <w:numFmt w:val="decimal"/>
      <w:lvlText w:val="%7."/>
      <w:lvlJc w:val="left"/>
      <w:pPr>
        <w:tabs>
          <w:tab w:val="num" w:pos="2440"/>
        </w:tabs>
        <w:ind w:left="2440" w:hanging="360"/>
      </w:pPr>
      <w:rPr>
        <w:rFonts w:hint="default"/>
      </w:rPr>
    </w:lvl>
    <w:lvl w:ilvl="7">
      <w:start w:val="1"/>
      <w:numFmt w:val="lowerLetter"/>
      <w:lvlText w:val="%8."/>
      <w:lvlJc w:val="left"/>
      <w:pPr>
        <w:tabs>
          <w:tab w:val="num" w:pos="2800"/>
        </w:tabs>
        <w:ind w:left="2800" w:hanging="360"/>
      </w:pPr>
      <w:rPr>
        <w:rFonts w:hint="default"/>
      </w:rPr>
    </w:lvl>
    <w:lvl w:ilvl="8">
      <w:start w:val="1"/>
      <w:numFmt w:val="lowerRoman"/>
      <w:lvlText w:val="%9."/>
      <w:lvlJc w:val="left"/>
      <w:pPr>
        <w:tabs>
          <w:tab w:val="num" w:pos="3160"/>
        </w:tabs>
        <w:ind w:left="3160" w:hanging="360"/>
      </w:pPr>
      <w:rPr>
        <w:rFonts w:hint="default"/>
      </w:rPr>
    </w:lvl>
  </w:abstractNum>
  <w:abstractNum w:abstractNumId="3">
    <w:nsid w:val="073E7B33"/>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0FB13F14"/>
    <w:multiLevelType w:val="multilevel"/>
    <w:tmpl w:val="BAFE31E0"/>
    <w:numStyleLink w:val="SIGPLANListbullet"/>
  </w:abstractNum>
  <w:abstractNum w:abstractNumId="6">
    <w:nsid w:val="122D7B0F"/>
    <w:multiLevelType w:val="multilevel"/>
    <w:tmpl w:val="1A2C5E10"/>
    <w:numStyleLink w:val="SIGPLANListnumber"/>
  </w:abstractNum>
  <w:abstractNum w:abstractNumId="7">
    <w:nsid w:val="1720662B"/>
    <w:multiLevelType w:val="hybridMultilevel"/>
    <w:tmpl w:val="3A4251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67E6AA2"/>
    <w:multiLevelType w:val="hybridMultilevel"/>
    <w:tmpl w:val="42BA6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170EA7"/>
    <w:multiLevelType w:val="multilevel"/>
    <w:tmpl w:val="72C8D478"/>
    <w:lvl w:ilvl="0">
      <w:start w:val="1"/>
      <w:numFmt w:val="decimal"/>
      <w:pStyle w:val="SIGPLANSectionheading"/>
      <w:suff w:val="nothing"/>
      <w:lvlText w:val="%1. "/>
      <w:lvlJc w:val="left"/>
      <w:pPr>
        <w:ind w:left="0" w:firstLine="0"/>
      </w:pPr>
      <w:rPr>
        <w:rFonts w:hint="default"/>
      </w:rPr>
    </w:lvl>
    <w:lvl w:ilvl="1">
      <w:start w:val="1"/>
      <w:numFmt w:val="decimal"/>
      <w:pStyle w:val="SIGPLANSubsectionheading"/>
      <w:suff w:val="nothing"/>
      <w:lvlText w:val="%1.%2 "/>
      <w:lvlJc w:val="left"/>
      <w:pPr>
        <w:ind w:left="0" w:firstLine="0"/>
      </w:pPr>
      <w:rPr>
        <w:rFonts w:hint="default"/>
      </w:rPr>
    </w:lvl>
    <w:lvl w:ilvl="2">
      <w:start w:val="1"/>
      <w:numFmt w:val="decimal"/>
      <w:pStyle w:val="SIGPLANSub-subsectionheading"/>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49D2E6E"/>
    <w:multiLevelType w:val="hybridMultilevel"/>
    <w:tmpl w:val="06FA179E"/>
    <w:lvl w:ilvl="0" w:tplc="18C49F12">
      <w:start w:val="1"/>
      <w:numFmt w:val="bullet"/>
      <w:lvlText w:val="-"/>
      <w:lvlJc w:val="left"/>
      <w:pPr>
        <w:ind w:left="600" w:hanging="360"/>
      </w:pPr>
      <w:rPr>
        <w:rFonts w:ascii="Times New Roman" w:eastAsia="Times New Roman" w:hAnsi="Times New Roman" w:cs="Times New Roman" w:hint="default"/>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11">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2">
    <w:nsid w:val="3C025FEC"/>
    <w:multiLevelType w:val="hybridMultilevel"/>
    <w:tmpl w:val="2FE264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0D72E59"/>
    <w:multiLevelType w:val="hybridMultilevel"/>
    <w:tmpl w:val="B06A5FE4"/>
    <w:lvl w:ilvl="0" w:tplc="040C000F">
      <w:start w:val="1"/>
      <w:numFmt w:val="decimal"/>
      <w:lvlText w:val="%1."/>
      <w:lvlJc w:val="left"/>
      <w:pPr>
        <w:ind w:left="765" w:hanging="360"/>
      </w:p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abstractNum w:abstractNumId="14">
    <w:nsid w:val="41075C32"/>
    <w:multiLevelType w:val="hybridMultilevel"/>
    <w:tmpl w:val="5BAEA0E8"/>
    <w:lvl w:ilvl="0" w:tplc="04090001">
      <w:start w:val="1"/>
      <w:numFmt w:val="bullet"/>
      <w:lvlText w:val=""/>
      <w:lvlJc w:val="left"/>
      <w:pPr>
        <w:ind w:left="960" w:hanging="360"/>
      </w:pPr>
      <w:rPr>
        <w:rFonts w:ascii="Symbol" w:hAnsi="Symbol"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abstractNum w:abstractNumId="15">
    <w:nsid w:val="46876897"/>
    <w:multiLevelType w:val="hybridMultilevel"/>
    <w:tmpl w:val="9284396A"/>
    <w:lvl w:ilvl="0" w:tplc="8878DC24">
      <w:start w:val="1"/>
      <w:numFmt w:val="none"/>
      <w:pStyle w:val="SIGPLANAppendixheading"/>
      <w:lvlText w:val="Appendix"/>
      <w:lvlJc w:val="left"/>
      <w:pPr>
        <w:tabs>
          <w:tab w:val="num" w:pos="0"/>
        </w:tabs>
        <w:ind w:left="0" w:firstLine="0"/>
      </w:pPr>
      <w:rPr>
        <w:rFonts w:hint="default"/>
      </w:rPr>
    </w:lvl>
    <w:lvl w:ilvl="1" w:tplc="FB3E1BEE" w:tentative="1">
      <w:start w:val="1"/>
      <w:numFmt w:val="lowerLetter"/>
      <w:lvlText w:val="%2."/>
      <w:lvlJc w:val="left"/>
      <w:pPr>
        <w:tabs>
          <w:tab w:val="num" w:pos="1440"/>
        </w:tabs>
        <w:ind w:left="1440" w:hanging="360"/>
      </w:pPr>
    </w:lvl>
    <w:lvl w:ilvl="2" w:tplc="CF72C54E" w:tentative="1">
      <w:start w:val="1"/>
      <w:numFmt w:val="lowerRoman"/>
      <w:lvlText w:val="%3."/>
      <w:lvlJc w:val="right"/>
      <w:pPr>
        <w:tabs>
          <w:tab w:val="num" w:pos="2160"/>
        </w:tabs>
        <w:ind w:left="2160" w:hanging="180"/>
      </w:pPr>
    </w:lvl>
    <w:lvl w:ilvl="3" w:tplc="D6109C52" w:tentative="1">
      <w:start w:val="1"/>
      <w:numFmt w:val="decimal"/>
      <w:lvlText w:val="%4."/>
      <w:lvlJc w:val="left"/>
      <w:pPr>
        <w:tabs>
          <w:tab w:val="num" w:pos="2880"/>
        </w:tabs>
        <w:ind w:left="2880" w:hanging="360"/>
      </w:pPr>
    </w:lvl>
    <w:lvl w:ilvl="4" w:tplc="5AF85C80" w:tentative="1">
      <w:start w:val="1"/>
      <w:numFmt w:val="lowerLetter"/>
      <w:lvlText w:val="%5."/>
      <w:lvlJc w:val="left"/>
      <w:pPr>
        <w:tabs>
          <w:tab w:val="num" w:pos="3600"/>
        </w:tabs>
        <w:ind w:left="3600" w:hanging="360"/>
      </w:pPr>
    </w:lvl>
    <w:lvl w:ilvl="5" w:tplc="FE20CFAE" w:tentative="1">
      <w:start w:val="1"/>
      <w:numFmt w:val="lowerRoman"/>
      <w:lvlText w:val="%6."/>
      <w:lvlJc w:val="right"/>
      <w:pPr>
        <w:tabs>
          <w:tab w:val="num" w:pos="4320"/>
        </w:tabs>
        <w:ind w:left="4320" w:hanging="180"/>
      </w:pPr>
    </w:lvl>
    <w:lvl w:ilvl="6" w:tplc="E9FE4B44" w:tentative="1">
      <w:start w:val="1"/>
      <w:numFmt w:val="decimal"/>
      <w:lvlText w:val="%7."/>
      <w:lvlJc w:val="left"/>
      <w:pPr>
        <w:tabs>
          <w:tab w:val="num" w:pos="5040"/>
        </w:tabs>
        <w:ind w:left="5040" w:hanging="360"/>
      </w:pPr>
    </w:lvl>
    <w:lvl w:ilvl="7" w:tplc="0270CEE2" w:tentative="1">
      <w:start w:val="1"/>
      <w:numFmt w:val="lowerLetter"/>
      <w:lvlText w:val="%8."/>
      <w:lvlJc w:val="left"/>
      <w:pPr>
        <w:tabs>
          <w:tab w:val="num" w:pos="5760"/>
        </w:tabs>
        <w:ind w:left="5760" w:hanging="360"/>
      </w:pPr>
    </w:lvl>
    <w:lvl w:ilvl="8" w:tplc="5C745504" w:tentative="1">
      <w:start w:val="1"/>
      <w:numFmt w:val="lowerRoman"/>
      <w:lvlText w:val="%9."/>
      <w:lvlJc w:val="right"/>
      <w:pPr>
        <w:tabs>
          <w:tab w:val="num" w:pos="6480"/>
        </w:tabs>
        <w:ind w:left="6480" w:hanging="180"/>
      </w:pPr>
    </w:lvl>
  </w:abstractNum>
  <w:abstractNum w:abstractNumId="16">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7">
    <w:nsid w:val="6204797A"/>
    <w:multiLevelType w:val="hybridMultilevel"/>
    <w:tmpl w:val="E97A8A70"/>
    <w:lvl w:ilvl="0" w:tplc="594AE3C4">
      <w:start w:val="1"/>
      <w:numFmt w:val="none"/>
      <w:pStyle w:val="SIGPLANReferencesheading"/>
      <w:lvlText w:val="References"/>
      <w:lvlJc w:val="left"/>
      <w:pPr>
        <w:tabs>
          <w:tab w:val="num" w:pos="0"/>
        </w:tabs>
        <w:ind w:left="0" w:firstLine="0"/>
      </w:pPr>
      <w:rPr>
        <w:rFonts w:hint="default"/>
      </w:rPr>
    </w:lvl>
    <w:lvl w:ilvl="1" w:tplc="54C8074A" w:tentative="1">
      <w:start w:val="1"/>
      <w:numFmt w:val="lowerLetter"/>
      <w:lvlText w:val="%2."/>
      <w:lvlJc w:val="left"/>
      <w:pPr>
        <w:tabs>
          <w:tab w:val="num" w:pos="1440"/>
        </w:tabs>
        <w:ind w:left="1440" w:hanging="360"/>
      </w:pPr>
    </w:lvl>
    <w:lvl w:ilvl="2" w:tplc="ED544E34" w:tentative="1">
      <w:start w:val="1"/>
      <w:numFmt w:val="lowerRoman"/>
      <w:lvlText w:val="%3."/>
      <w:lvlJc w:val="right"/>
      <w:pPr>
        <w:tabs>
          <w:tab w:val="num" w:pos="2160"/>
        </w:tabs>
        <w:ind w:left="2160" w:hanging="180"/>
      </w:pPr>
    </w:lvl>
    <w:lvl w:ilvl="3" w:tplc="A1166298" w:tentative="1">
      <w:start w:val="1"/>
      <w:numFmt w:val="decimal"/>
      <w:lvlText w:val="%4."/>
      <w:lvlJc w:val="left"/>
      <w:pPr>
        <w:tabs>
          <w:tab w:val="num" w:pos="2880"/>
        </w:tabs>
        <w:ind w:left="2880" w:hanging="360"/>
      </w:pPr>
    </w:lvl>
    <w:lvl w:ilvl="4" w:tplc="D388A69A" w:tentative="1">
      <w:start w:val="1"/>
      <w:numFmt w:val="lowerLetter"/>
      <w:lvlText w:val="%5."/>
      <w:lvlJc w:val="left"/>
      <w:pPr>
        <w:tabs>
          <w:tab w:val="num" w:pos="3600"/>
        </w:tabs>
        <w:ind w:left="3600" w:hanging="360"/>
      </w:pPr>
    </w:lvl>
    <w:lvl w:ilvl="5" w:tplc="0D0E509C" w:tentative="1">
      <w:start w:val="1"/>
      <w:numFmt w:val="lowerRoman"/>
      <w:lvlText w:val="%6."/>
      <w:lvlJc w:val="right"/>
      <w:pPr>
        <w:tabs>
          <w:tab w:val="num" w:pos="4320"/>
        </w:tabs>
        <w:ind w:left="4320" w:hanging="180"/>
      </w:pPr>
    </w:lvl>
    <w:lvl w:ilvl="6" w:tplc="F39EB33E" w:tentative="1">
      <w:start w:val="1"/>
      <w:numFmt w:val="decimal"/>
      <w:lvlText w:val="%7."/>
      <w:lvlJc w:val="left"/>
      <w:pPr>
        <w:tabs>
          <w:tab w:val="num" w:pos="5040"/>
        </w:tabs>
        <w:ind w:left="5040" w:hanging="360"/>
      </w:pPr>
    </w:lvl>
    <w:lvl w:ilvl="7" w:tplc="05F6FB82" w:tentative="1">
      <w:start w:val="1"/>
      <w:numFmt w:val="lowerLetter"/>
      <w:lvlText w:val="%8."/>
      <w:lvlJc w:val="left"/>
      <w:pPr>
        <w:tabs>
          <w:tab w:val="num" w:pos="5760"/>
        </w:tabs>
        <w:ind w:left="5760" w:hanging="360"/>
      </w:pPr>
    </w:lvl>
    <w:lvl w:ilvl="8" w:tplc="55425316" w:tentative="1">
      <w:start w:val="1"/>
      <w:numFmt w:val="lowerRoman"/>
      <w:lvlText w:val="%9."/>
      <w:lvlJc w:val="right"/>
      <w:pPr>
        <w:tabs>
          <w:tab w:val="num" w:pos="6480"/>
        </w:tabs>
        <w:ind w:left="6480" w:hanging="180"/>
      </w:pPr>
    </w:lvl>
  </w:abstractNum>
  <w:abstractNum w:abstractNumId="18">
    <w:nsid w:val="63F567B8"/>
    <w:multiLevelType w:val="multilevel"/>
    <w:tmpl w:val="7D0E0D1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9">
    <w:nsid w:val="66DF47DD"/>
    <w:multiLevelType w:val="hybridMultilevel"/>
    <w:tmpl w:val="176605F0"/>
    <w:lvl w:ilvl="0" w:tplc="95A20836">
      <w:start w:val="1"/>
      <w:numFmt w:val="decimal"/>
      <w:lvlText w:val="%1"/>
      <w:lvlJc w:val="left"/>
      <w:pPr>
        <w:tabs>
          <w:tab w:val="num" w:pos="567"/>
        </w:tabs>
        <w:ind w:left="284" w:hanging="284"/>
      </w:pPr>
      <w:rPr>
        <w:rFonts w:cs="Times New Roman" w:hint="default"/>
        <w:b w:val="0"/>
        <w:bCs w:val="0"/>
        <w:i w:val="0"/>
        <w:iCs w:val="0"/>
        <w:caps w:val="0"/>
        <w:smallCaps w:val="0"/>
        <w:strike w:val="0"/>
        <w:dstrike w:val="0"/>
        <w:vanish w:val="0"/>
        <w:color w:val="000000"/>
        <w:spacing w:val="0"/>
        <w:kern w:val="0"/>
        <w:position w:val="0"/>
        <w:sz w:val="14"/>
        <w:szCs w:val="1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1">
    <w:nsid w:val="6B8E7CF9"/>
    <w:multiLevelType w:val="hybridMultilevel"/>
    <w:tmpl w:val="4E7C556E"/>
    <w:lvl w:ilvl="0" w:tplc="A3E06CA8">
      <w:start w:val="1"/>
      <w:numFmt w:val="none"/>
      <w:pStyle w:val="SIGPLANAbstractheading"/>
      <w:lvlText w:val="Abstract"/>
      <w:lvlJc w:val="left"/>
      <w:pPr>
        <w:tabs>
          <w:tab w:val="num" w:pos="0"/>
        </w:tabs>
        <w:ind w:left="0" w:firstLine="0"/>
      </w:pPr>
      <w:rPr>
        <w:rFonts w:hint="default"/>
      </w:rPr>
    </w:lvl>
    <w:lvl w:ilvl="1" w:tplc="F7F63A12" w:tentative="1">
      <w:start w:val="1"/>
      <w:numFmt w:val="lowerLetter"/>
      <w:lvlText w:val="%2."/>
      <w:lvlJc w:val="left"/>
      <w:pPr>
        <w:tabs>
          <w:tab w:val="num" w:pos="1440"/>
        </w:tabs>
        <w:ind w:left="1440" w:hanging="360"/>
      </w:pPr>
    </w:lvl>
    <w:lvl w:ilvl="2" w:tplc="34389FC4" w:tentative="1">
      <w:start w:val="1"/>
      <w:numFmt w:val="lowerRoman"/>
      <w:lvlText w:val="%3."/>
      <w:lvlJc w:val="right"/>
      <w:pPr>
        <w:tabs>
          <w:tab w:val="num" w:pos="2160"/>
        </w:tabs>
        <w:ind w:left="2160" w:hanging="180"/>
      </w:pPr>
    </w:lvl>
    <w:lvl w:ilvl="3" w:tplc="A726D3AA" w:tentative="1">
      <w:start w:val="1"/>
      <w:numFmt w:val="decimal"/>
      <w:lvlText w:val="%4."/>
      <w:lvlJc w:val="left"/>
      <w:pPr>
        <w:tabs>
          <w:tab w:val="num" w:pos="2880"/>
        </w:tabs>
        <w:ind w:left="2880" w:hanging="360"/>
      </w:pPr>
    </w:lvl>
    <w:lvl w:ilvl="4" w:tplc="9CC4ABF0" w:tentative="1">
      <w:start w:val="1"/>
      <w:numFmt w:val="lowerLetter"/>
      <w:lvlText w:val="%5."/>
      <w:lvlJc w:val="left"/>
      <w:pPr>
        <w:tabs>
          <w:tab w:val="num" w:pos="3600"/>
        </w:tabs>
        <w:ind w:left="3600" w:hanging="360"/>
      </w:pPr>
    </w:lvl>
    <w:lvl w:ilvl="5" w:tplc="ACCA5412" w:tentative="1">
      <w:start w:val="1"/>
      <w:numFmt w:val="lowerRoman"/>
      <w:lvlText w:val="%6."/>
      <w:lvlJc w:val="right"/>
      <w:pPr>
        <w:tabs>
          <w:tab w:val="num" w:pos="4320"/>
        </w:tabs>
        <w:ind w:left="4320" w:hanging="180"/>
      </w:pPr>
    </w:lvl>
    <w:lvl w:ilvl="6" w:tplc="BC1AE868" w:tentative="1">
      <w:start w:val="1"/>
      <w:numFmt w:val="decimal"/>
      <w:lvlText w:val="%7."/>
      <w:lvlJc w:val="left"/>
      <w:pPr>
        <w:tabs>
          <w:tab w:val="num" w:pos="5040"/>
        </w:tabs>
        <w:ind w:left="5040" w:hanging="360"/>
      </w:pPr>
    </w:lvl>
    <w:lvl w:ilvl="7" w:tplc="7CA6740E" w:tentative="1">
      <w:start w:val="1"/>
      <w:numFmt w:val="lowerLetter"/>
      <w:lvlText w:val="%8."/>
      <w:lvlJc w:val="left"/>
      <w:pPr>
        <w:tabs>
          <w:tab w:val="num" w:pos="5760"/>
        </w:tabs>
        <w:ind w:left="5760" w:hanging="360"/>
      </w:pPr>
    </w:lvl>
    <w:lvl w:ilvl="8" w:tplc="A74A4996" w:tentative="1">
      <w:start w:val="1"/>
      <w:numFmt w:val="lowerRoman"/>
      <w:lvlText w:val="%9."/>
      <w:lvlJc w:val="right"/>
      <w:pPr>
        <w:tabs>
          <w:tab w:val="num" w:pos="6480"/>
        </w:tabs>
        <w:ind w:left="6480" w:hanging="180"/>
      </w:pPr>
    </w:lvl>
  </w:abstractNum>
  <w:abstractNum w:abstractNumId="22">
    <w:nsid w:val="6B96358A"/>
    <w:multiLevelType w:val="multilevel"/>
    <w:tmpl w:val="3CF85C28"/>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77E72178"/>
    <w:multiLevelType w:val="multilevel"/>
    <w:tmpl w:val="9F46EC34"/>
    <w:numStyleLink w:val="SIGPLANListletter"/>
  </w:abstractNum>
  <w:abstractNum w:abstractNumId="24">
    <w:nsid w:val="7CD60404"/>
    <w:multiLevelType w:val="hybridMultilevel"/>
    <w:tmpl w:val="D76250AA"/>
    <w:lvl w:ilvl="0" w:tplc="040C0001">
      <w:start w:val="1"/>
      <w:numFmt w:val="bullet"/>
      <w:lvlText w:val=""/>
      <w:lvlJc w:val="left"/>
      <w:pPr>
        <w:ind w:left="950" w:hanging="360"/>
      </w:pPr>
      <w:rPr>
        <w:rFonts w:ascii="Symbol" w:hAnsi="Symbol" w:hint="default"/>
      </w:rPr>
    </w:lvl>
    <w:lvl w:ilvl="1" w:tplc="040C0003" w:tentative="1">
      <w:start w:val="1"/>
      <w:numFmt w:val="bullet"/>
      <w:lvlText w:val="o"/>
      <w:lvlJc w:val="left"/>
      <w:pPr>
        <w:ind w:left="1670" w:hanging="360"/>
      </w:pPr>
      <w:rPr>
        <w:rFonts w:ascii="Courier New" w:hAnsi="Courier New" w:cs="Courier New" w:hint="default"/>
      </w:rPr>
    </w:lvl>
    <w:lvl w:ilvl="2" w:tplc="040C0005" w:tentative="1">
      <w:start w:val="1"/>
      <w:numFmt w:val="bullet"/>
      <w:lvlText w:val=""/>
      <w:lvlJc w:val="left"/>
      <w:pPr>
        <w:ind w:left="2390" w:hanging="360"/>
      </w:pPr>
      <w:rPr>
        <w:rFonts w:ascii="Wingdings" w:hAnsi="Wingdings" w:hint="default"/>
      </w:rPr>
    </w:lvl>
    <w:lvl w:ilvl="3" w:tplc="040C0001" w:tentative="1">
      <w:start w:val="1"/>
      <w:numFmt w:val="bullet"/>
      <w:lvlText w:val=""/>
      <w:lvlJc w:val="left"/>
      <w:pPr>
        <w:ind w:left="3110" w:hanging="360"/>
      </w:pPr>
      <w:rPr>
        <w:rFonts w:ascii="Symbol" w:hAnsi="Symbol" w:hint="default"/>
      </w:rPr>
    </w:lvl>
    <w:lvl w:ilvl="4" w:tplc="040C0003" w:tentative="1">
      <w:start w:val="1"/>
      <w:numFmt w:val="bullet"/>
      <w:lvlText w:val="o"/>
      <w:lvlJc w:val="left"/>
      <w:pPr>
        <w:ind w:left="3830" w:hanging="360"/>
      </w:pPr>
      <w:rPr>
        <w:rFonts w:ascii="Courier New" w:hAnsi="Courier New" w:cs="Courier New" w:hint="default"/>
      </w:rPr>
    </w:lvl>
    <w:lvl w:ilvl="5" w:tplc="040C0005" w:tentative="1">
      <w:start w:val="1"/>
      <w:numFmt w:val="bullet"/>
      <w:lvlText w:val=""/>
      <w:lvlJc w:val="left"/>
      <w:pPr>
        <w:ind w:left="4550" w:hanging="360"/>
      </w:pPr>
      <w:rPr>
        <w:rFonts w:ascii="Wingdings" w:hAnsi="Wingdings" w:hint="default"/>
      </w:rPr>
    </w:lvl>
    <w:lvl w:ilvl="6" w:tplc="040C0001" w:tentative="1">
      <w:start w:val="1"/>
      <w:numFmt w:val="bullet"/>
      <w:lvlText w:val=""/>
      <w:lvlJc w:val="left"/>
      <w:pPr>
        <w:ind w:left="5270" w:hanging="360"/>
      </w:pPr>
      <w:rPr>
        <w:rFonts w:ascii="Symbol" w:hAnsi="Symbol" w:hint="default"/>
      </w:rPr>
    </w:lvl>
    <w:lvl w:ilvl="7" w:tplc="040C0003" w:tentative="1">
      <w:start w:val="1"/>
      <w:numFmt w:val="bullet"/>
      <w:lvlText w:val="o"/>
      <w:lvlJc w:val="left"/>
      <w:pPr>
        <w:ind w:left="5990" w:hanging="360"/>
      </w:pPr>
      <w:rPr>
        <w:rFonts w:ascii="Courier New" w:hAnsi="Courier New" w:cs="Courier New" w:hint="default"/>
      </w:rPr>
    </w:lvl>
    <w:lvl w:ilvl="8" w:tplc="040C0005" w:tentative="1">
      <w:start w:val="1"/>
      <w:numFmt w:val="bullet"/>
      <w:lvlText w:val=""/>
      <w:lvlJc w:val="left"/>
      <w:pPr>
        <w:ind w:left="6710" w:hanging="360"/>
      </w:pPr>
      <w:rPr>
        <w:rFonts w:ascii="Wingdings" w:hAnsi="Wingdings" w:hint="default"/>
      </w:rPr>
    </w:lvl>
  </w:abstractNum>
  <w:abstractNum w:abstractNumId="25">
    <w:nsid w:val="7F4C5EC2"/>
    <w:multiLevelType w:val="multilevel"/>
    <w:tmpl w:val="0DC82206"/>
    <w:lvl w:ilvl="0">
      <w:start w:val="6"/>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360" w:hanging="36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720" w:hanging="72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080" w:hanging="1080"/>
      </w:pPr>
      <w:rPr>
        <w:rFonts w:hint="default"/>
        <w:b w:val="0"/>
      </w:rPr>
    </w:lvl>
    <w:lvl w:ilvl="8">
      <w:start w:val="1"/>
      <w:numFmt w:val="decimal"/>
      <w:lvlText w:val="%1.%2.%3.%4.%5.%6.%7.%8.%9"/>
      <w:lvlJc w:val="left"/>
      <w:pPr>
        <w:ind w:left="1440" w:hanging="1440"/>
      </w:pPr>
      <w:rPr>
        <w:rFonts w:hint="default"/>
        <w:b w:val="0"/>
      </w:rPr>
    </w:lvl>
  </w:abstractNum>
  <w:num w:numId="1">
    <w:abstractNumId w:val="19"/>
  </w:num>
  <w:num w:numId="2">
    <w:abstractNumId w:val="9"/>
  </w:num>
  <w:num w:numId="3">
    <w:abstractNumId w:val="4"/>
  </w:num>
  <w:num w:numId="4">
    <w:abstractNumId w:val="21"/>
  </w:num>
  <w:num w:numId="5">
    <w:abstractNumId w:val="15"/>
  </w:num>
  <w:num w:numId="6">
    <w:abstractNumId w:val="11"/>
  </w:num>
  <w:num w:numId="7">
    <w:abstractNumId w:val="20"/>
  </w:num>
  <w:num w:numId="8">
    <w:abstractNumId w:val="16"/>
  </w:num>
  <w:num w:numId="9">
    <w:abstractNumId w:val="17"/>
  </w:num>
  <w:num w:numId="10">
    <w:abstractNumId w:val="9"/>
  </w:num>
  <w:num w:numId="11">
    <w:abstractNumId w:val="9"/>
  </w:num>
  <w:num w:numId="12">
    <w:abstractNumId w:val="2"/>
  </w:num>
  <w:num w:numId="13">
    <w:abstractNumId w:val="1"/>
  </w:num>
  <w:num w:numId="14">
    <w:abstractNumId w:val="23"/>
  </w:num>
  <w:num w:numId="15">
    <w:abstractNumId w:val="6"/>
  </w:num>
  <w:num w:numId="16">
    <w:abstractNumId w:val="5"/>
  </w:num>
  <w:num w:numId="17">
    <w:abstractNumId w:val="3"/>
  </w:num>
  <w:num w:numId="18">
    <w:abstractNumId w:val="22"/>
  </w:num>
  <w:num w:numId="19">
    <w:abstractNumId w:val="0"/>
  </w:num>
  <w:num w:numId="20">
    <w:abstractNumId w:val="8"/>
  </w:num>
  <w:num w:numId="21">
    <w:abstractNumId w:val="24"/>
  </w:num>
  <w:num w:numId="22">
    <w:abstractNumId w:val="25"/>
  </w:num>
  <w:num w:numId="23">
    <w:abstractNumId w:val="18"/>
  </w:num>
  <w:num w:numId="24">
    <w:abstractNumId w:val="13"/>
  </w:num>
  <w:num w:numId="25">
    <w:abstractNumId w:val="7"/>
  </w:num>
  <w:num w:numId="26">
    <w:abstractNumId w:val="10"/>
  </w:num>
  <w:num w:numId="27">
    <w:abstractNumId w:val="14"/>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583"/>
    <w:rsid w:val="00007856"/>
    <w:rsid w:val="000078E7"/>
    <w:rsid w:val="00010EC3"/>
    <w:rsid w:val="00012783"/>
    <w:rsid w:val="000132A4"/>
    <w:rsid w:val="00021180"/>
    <w:rsid w:val="000232C6"/>
    <w:rsid w:val="000253A2"/>
    <w:rsid w:val="00033F79"/>
    <w:rsid w:val="000352B3"/>
    <w:rsid w:val="0003570B"/>
    <w:rsid w:val="00050A22"/>
    <w:rsid w:val="00050DDC"/>
    <w:rsid w:val="00052582"/>
    <w:rsid w:val="0005258C"/>
    <w:rsid w:val="000630AF"/>
    <w:rsid w:val="00090567"/>
    <w:rsid w:val="00094B47"/>
    <w:rsid w:val="0009728E"/>
    <w:rsid w:val="000C5871"/>
    <w:rsid w:val="0010596B"/>
    <w:rsid w:val="0012231C"/>
    <w:rsid w:val="001253EA"/>
    <w:rsid w:val="00130570"/>
    <w:rsid w:val="00135326"/>
    <w:rsid w:val="00151CBB"/>
    <w:rsid w:val="00163E1B"/>
    <w:rsid w:val="001679DF"/>
    <w:rsid w:val="00167E6F"/>
    <w:rsid w:val="001736FA"/>
    <w:rsid w:val="0018316F"/>
    <w:rsid w:val="00185C8E"/>
    <w:rsid w:val="001B38D9"/>
    <w:rsid w:val="001B75A3"/>
    <w:rsid w:val="001C256C"/>
    <w:rsid w:val="001F0553"/>
    <w:rsid w:val="00206A9A"/>
    <w:rsid w:val="00206CDE"/>
    <w:rsid w:val="00224537"/>
    <w:rsid w:val="002437CF"/>
    <w:rsid w:val="00243CED"/>
    <w:rsid w:val="00243D2A"/>
    <w:rsid w:val="00246D2F"/>
    <w:rsid w:val="002534FA"/>
    <w:rsid w:val="00254E14"/>
    <w:rsid w:val="00256DDD"/>
    <w:rsid w:val="0025754C"/>
    <w:rsid w:val="00265235"/>
    <w:rsid w:val="00292E4A"/>
    <w:rsid w:val="002A0DF4"/>
    <w:rsid w:val="002A4B82"/>
    <w:rsid w:val="002A512E"/>
    <w:rsid w:val="002C2D60"/>
    <w:rsid w:val="002D5623"/>
    <w:rsid w:val="002F2DBF"/>
    <w:rsid w:val="003066AF"/>
    <w:rsid w:val="003136A6"/>
    <w:rsid w:val="00324C4E"/>
    <w:rsid w:val="00327315"/>
    <w:rsid w:val="00335201"/>
    <w:rsid w:val="00370CF5"/>
    <w:rsid w:val="0037374A"/>
    <w:rsid w:val="00374388"/>
    <w:rsid w:val="003769CE"/>
    <w:rsid w:val="00385B20"/>
    <w:rsid w:val="003C23BB"/>
    <w:rsid w:val="003E1A50"/>
    <w:rsid w:val="00402976"/>
    <w:rsid w:val="004050FF"/>
    <w:rsid w:val="00425A7A"/>
    <w:rsid w:val="0045246B"/>
    <w:rsid w:val="004656E4"/>
    <w:rsid w:val="00492E88"/>
    <w:rsid w:val="004A5444"/>
    <w:rsid w:val="004B144D"/>
    <w:rsid w:val="004B4FCD"/>
    <w:rsid w:val="004E06FB"/>
    <w:rsid w:val="004E2B25"/>
    <w:rsid w:val="004E794D"/>
    <w:rsid w:val="004F5FBD"/>
    <w:rsid w:val="0050077F"/>
    <w:rsid w:val="005039E5"/>
    <w:rsid w:val="00505296"/>
    <w:rsid w:val="005062D5"/>
    <w:rsid w:val="00517816"/>
    <w:rsid w:val="00532D46"/>
    <w:rsid w:val="00556ABA"/>
    <w:rsid w:val="00562F6D"/>
    <w:rsid w:val="005677EB"/>
    <w:rsid w:val="00592575"/>
    <w:rsid w:val="005A5B94"/>
    <w:rsid w:val="005B04D3"/>
    <w:rsid w:val="005B4931"/>
    <w:rsid w:val="005B4AE9"/>
    <w:rsid w:val="005F2BED"/>
    <w:rsid w:val="00605485"/>
    <w:rsid w:val="00613964"/>
    <w:rsid w:val="006159BD"/>
    <w:rsid w:val="006167F3"/>
    <w:rsid w:val="0066176A"/>
    <w:rsid w:val="00666F39"/>
    <w:rsid w:val="00675966"/>
    <w:rsid w:val="00686372"/>
    <w:rsid w:val="0068726A"/>
    <w:rsid w:val="006A2206"/>
    <w:rsid w:val="006A6583"/>
    <w:rsid w:val="006B6297"/>
    <w:rsid w:val="006C5B22"/>
    <w:rsid w:val="006E04B0"/>
    <w:rsid w:val="007058CA"/>
    <w:rsid w:val="007125E7"/>
    <w:rsid w:val="00717FAF"/>
    <w:rsid w:val="00721388"/>
    <w:rsid w:val="00731F76"/>
    <w:rsid w:val="00740FD5"/>
    <w:rsid w:val="00760713"/>
    <w:rsid w:val="00761F0F"/>
    <w:rsid w:val="007678C8"/>
    <w:rsid w:val="007830A4"/>
    <w:rsid w:val="007B4D67"/>
    <w:rsid w:val="007D588D"/>
    <w:rsid w:val="007D5AE0"/>
    <w:rsid w:val="007D6C9E"/>
    <w:rsid w:val="007F41B9"/>
    <w:rsid w:val="008066BB"/>
    <w:rsid w:val="008135BE"/>
    <w:rsid w:val="0081587A"/>
    <w:rsid w:val="00820F57"/>
    <w:rsid w:val="008410C4"/>
    <w:rsid w:val="0085079D"/>
    <w:rsid w:val="008621EE"/>
    <w:rsid w:val="00866473"/>
    <w:rsid w:val="00877795"/>
    <w:rsid w:val="008A5A9C"/>
    <w:rsid w:val="008A61D0"/>
    <w:rsid w:val="008B334B"/>
    <w:rsid w:val="008B655F"/>
    <w:rsid w:val="008D2B13"/>
    <w:rsid w:val="008F747F"/>
    <w:rsid w:val="00907907"/>
    <w:rsid w:val="00910CAA"/>
    <w:rsid w:val="00910E12"/>
    <w:rsid w:val="00921C09"/>
    <w:rsid w:val="00947282"/>
    <w:rsid w:val="009504F0"/>
    <w:rsid w:val="00955D8D"/>
    <w:rsid w:val="00956A4E"/>
    <w:rsid w:val="00957A5D"/>
    <w:rsid w:val="00961511"/>
    <w:rsid w:val="009802EC"/>
    <w:rsid w:val="0098351A"/>
    <w:rsid w:val="00985CD4"/>
    <w:rsid w:val="009952FA"/>
    <w:rsid w:val="009A4167"/>
    <w:rsid w:val="009A6134"/>
    <w:rsid w:val="009B2B1B"/>
    <w:rsid w:val="009D4007"/>
    <w:rsid w:val="009F37C3"/>
    <w:rsid w:val="00A00AAD"/>
    <w:rsid w:val="00A01F82"/>
    <w:rsid w:val="00A21EDE"/>
    <w:rsid w:val="00A22921"/>
    <w:rsid w:val="00A254DD"/>
    <w:rsid w:val="00A41A81"/>
    <w:rsid w:val="00A53938"/>
    <w:rsid w:val="00A63263"/>
    <w:rsid w:val="00A74112"/>
    <w:rsid w:val="00A968F0"/>
    <w:rsid w:val="00AA2D75"/>
    <w:rsid w:val="00AA55C8"/>
    <w:rsid w:val="00AA760A"/>
    <w:rsid w:val="00AC36F4"/>
    <w:rsid w:val="00AC778A"/>
    <w:rsid w:val="00AE0F62"/>
    <w:rsid w:val="00B26CCF"/>
    <w:rsid w:val="00B3461E"/>
    <w:rsid w:val="00B670E2"/>
    <w:rsid w:val="00B81A50"/>
    <w:rsid w:val="00B84306"/>
    <w:rsid w:val="00B84A93"/>
    <w:rsid w:val="00B86304"/>
    <w:rsid w:val="00B863B5"/>
    <w:rsid w:val="00B87DB8"/>
    <w:rsid w:val="00BA7030"/>
    <w:rsid w:val="00BB1314"/>
    <w:rsid w:val="00BB1476"/>
    <w:rsid w:val="00BB3A60"/>
    <w:rsid w:val="00BC6ECD"/>
    <w:rsid w:val="00BD7E07"/>
    <w:rsid w:val="00BE68B0"/>
    <w:rsid w:val="00C04689"/>
    <w:rsid w:val="00C23818"/>
    <w:rsid w:val="00C27033"/>
    <w:rsid w:val="00C30FBD"/>
    <w:rsid w:val="00C31572"/>
    <w:rsid w:val="00C34A07"/>
    <w:rsid w:val="00C51DF9"/>
    <w:rsid w:val="00C526BF"/>
    <w:rsid w:val="00C56005"/>
    <w:rsid w:val="00C60EDF"/>
    <w:rsid w:val="00C62C8B"/>
    <w:rsid w:val="00C642D0"/>
    <w:rsid w:val="00C672D4"/>
    <w:rsid w:val="00C76552"/>
    <w:rsid w:val="00C77FD9"/>
    <w:rsid w:val="00C9095D"/>
    <w:rsid w:val="00C94D1B"/>
    <w:rsid w:val="00CA07E1"/>
    <w:rsid w:val="00CA58A1"/>
    <w:rsid w:val="00CA5AEF"/>
    <w:rsid w:val="00CB2B1B"/>
    <w:rsid w:val="00CB5E65"/>
    <w:rsid w:val="00CC66C6"/>
    <w:rsid w:val="00D21717"/>
    <w:rsid w:val="00D3007F"/>
    <w:rsid w:val="00D53F44"/>
    <w:rsid w:val="00D677BB"/>
    <w:rsid w:val="00D71214"/>
    <w:rsid w:val="00D73D31"/>
    <w:rsid w:val="00D7780B"/>
    <w:rsid w:val="00D80A1D"/>
    <w:rsid w:val="00DA4064"/>
    <w:rsid w:val="00DA6F43"/>
    <w:rsid w:val="00DB2AD6"/>
    <w:rsid w:val="00DC1B2E"/>
    <w:rsid w:val="00DE799E"/>
    <w:rsid w:val="00E034B4"/>
    <w:rsid w:val="00E17166"/>
    <w:rsid w:val="00E20384"/>
    <w:rsid w:val="00E218F5"/>
    <w:rsid w:val="00E2440F"/>
    <w:rsid w:val="00E34E2D"/>
    <w:rsid w:val="00E42243"/>
    <w:rsid w:val="00E55BA9"/>
    <w:rsid w:val="00E60A94"/>
    <w:rsid w:val="00E72EC4"/>
    <w:rsid w:val="00E8091B"/>
    <w:rsid w:val="00E83B3E"/>
    <w:rsid w:val="00E84543"/>
    <w:rsid w:val="00E8613C"/>
    <w:rsid w:val="00EA0351"/>
    <w:rsid w:val="00EA4058"/>
    <w:rsid w:val="00ED464B"/>
    <w:rsid w:val="00EE096A"/>
    <w:rsid w:val="00EE2DF6"/>
    <w:rsid w:val="00EE77F5"/>
    <w:rsid w:val="00F00822"/>
    <w:rsid w:val="00F04AE3"/>
    <w:rsid w:val="00F1698F"/>
    <w:rsid w:val="00F25CB0"/>
    <w:rsid w:val="00F33C3A"/>
    <w:rsid w:val="00F523D6"/>
    <w:rsid w:val="00F5457C"/>
    <w:rsid w:val="00F610C3"/>
    <w:rsid w:val="00F66A53"/>
    <w:rsid w:val="00F829DE"/>
    <w:rsid w:val="00F977EA"/>
    <w:rsid w:val="00FA540B"/>
    <w:rsid w:val="00FA5D19"/>
    <w:rsid w:val="00FC0BD6"/>
    <w:rsid w:val="00FC2C8F"/>
    <w:rsid w:val="00FD55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schemas.1und1.de/SoftPhone" w:url=" " w:name="Rufnummer"/>
  <w:shapeDefaults>
    <o:shapedefaults v:ext="edit" spidmax="2049"/>
    <o:shapelayout v:ext="edit">
      <o:idmap v:ext="edit" data="1"/>
    </o:shapelayout>
  </w:shapeDefaults>
  <w:decimalSymbol w:val=","/>
  <w:listSeparator w:val=";"/>
  <w15:chartTrackingRefBased/>
  <w15:docId w15:val="{C8CDBB14-3192-405B-8F9A-62CD880C7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583"/>
    <w:rPr>
      <w:sz w:val="24"/>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IGPLANBasic">
    <w:name w:val="SIGPLAN Basic"/>
    <w:rsid w:val="0045246B"/>
    <w:pPr>
      <w:spacing w:line="200" w:lineRule="exact"/>
    </w:pPr>
    <w:rPr>
      <w:sz w:val="18"/>
      <w:lang w:val="en-GB" w:eastAsia="en-US"/>
    </w:rPr>
  </w:style>
  <w:style w:type="paragraph" w:customStyle="1" w:styleId="SIGPLANSectionheading">
    <w:name w:val="SIGPLAN Section heading"/>
    <w:basedOn w:val="SIGPLANBasic"/>
    <w:next w:val="SIGPLANParagraph1"/>
    <w:rsid w:val="00C51DF9"/>
    <w:pPr>
      <w:keepNext/>
      <w:numPr>
        <w:numId w:val="11"/>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Normal"/>
    <w:rsid w:val="0045246B"/>
    <w:pPr>
      <w:numPr>
        <w:numId w:val="3"/>
      </w:numPr>
    </w:pPr>
  </w:style>
  <w:style w:type="paragraph" w:customStyle="1" w:styleId="SIGPLANAbstractheading">
    <w:name w:val="SIGPLAN Abstract heading"/>
    <w:basedOn w:val="SIGPLANAcknowledgmentsheading"/>
    <w:next w:val="Normal"/>
    <w:rsid w:val="0045246B"/>
    <w:pPr>
      <w:numPr>
        <w:numId w:val="4"/>
      </w:numPr>
      <w:spacing w:before="0" w:line="240" w:lineRule="exact"/>
    </w:pPr>
  </w:style>
  <w:style w:type="paragraph" w:customStyle="1" w:styleId="SIGPLANAppendixheading">
    <w:name w:val="SIGPLAN Appendix heading"/>
    <w:basedOn w:val="SIGPLANSectionheading"/>
    <w:next w:val="Normal"/>
    <w:rsid w:val="0045246B"/>
    <w:pPr>
      <w:numPr>
        <w:numId w:val="5"/>
      </w:numPr>
    </w:pPr>
  </w:style>
  <w:style w:type="paragraph" w:customStyle="1" w:styleId="SIGPLANAuthorname">
    <w:name w:val="SIGPLAN Author name"/>
    <w:basedOn w:val="Normal"/>
    <w:next w:val="Normal"/>
    <w:rsid w:val="0045246B"/>
    <w:pPr>
      <w:suppressAutoHyphens/>
      <w:spacing w:after="20" w:line="260" w:lineRule="exact"/>
      <w:jc w:val="center"/>
    </w:pPr>
    <w:rPr>
      <w:sz w:val="22"/>
      <w:szCs w:val="22"/>
      <w:lang w:val="en-US"/>
    </w:rPr>
  </w:style>
  <w:style w:type="paragraph" w:customStyle="1" w:styleId="SIGPLANAuthoraffiliation">
    <w:name w:val="SIGPLAN Author affiliation"/>
    <w:basedOn w:val="SIGPLANAuthorname"/>
    <w:next w:val="Normal"/>
    <w:rsid w:val="0045246B"/>
    <w:pPr>
      <w:spacing w:before="100" w:after="0" w:line="200" w:lineRule="exact"/>
      <w:contextualSpacing/>
    </w:pPr>
    <w:rPr>
      <w:sz w:val="18"/>
      <w:szCs w:val="18"/>
    </w:rPr>
  </w:style>
  <w:style w:type="paragraph" w:customStyle="1" w:styleId="SIGPLANAuthoremail">
    <w:name w:val="SIGPLAN Author email"/>
    <w:basedOn w:val="SIGPLANAuthoraffiliation"/>
    <w:next w:val="SIGPLANBasic"/>
    <w:rsid w:val="0045246B"/>
    <w:pPr>
      <w:spacing w:before="40"/>
      <w:contextualSpacing w:val="0"/>
    </w:pPr>
    <w:rPr>
      <w:rFonts w:ascii="Trebuchet MS" w:hAnsi="Trebuchet MS"/>
      <w:sz w:val="16"/>
    </w:rPr>
  </w:style>
  <w:style w:type="character" w:customStyle="1" w:styleId="SIGPLANCode">
    <w:name w:val="SIGPLAN Code"/>
    <w:basedOn w:val="Policepardfaut"/>
    <w:rsid w:val="0045246B"/>
    <w:rPr>
      <w:rFonts w:ascii="Lucida Console" w:hAnsi="Lucida Console"/>
      <w:sz w:val="16"/>
    </w:rPr>
  </w:style>
  <w:style w:type="character" w:customStyle="1" w:styleId="SIGPLANComputer">
    <w:name w:val="SIGPLAN Computer"/>
    <w:basedOn w:val="Policepardfaut"/>
    <w:rsid w:val="0045246B"/>
    <w:rPr>
      <w:rFonts w:ascii="Trebuchet MS" w:hAnsi="Trebuchet MS"/>
      <w:sz w:val="16"/>
    </w:rPr>
  </w:style>
  <w:style w:type="paragraph" w:customStyle="1" w:styleId="SIGPLANCopyrightnotice">
    <w:name w:val="SIGPLAN Copyright notice"/>
    <w:basedOn w:val="SIGPLANBasic"/>
    <w:rsid w:val="0045246B"/>
    <w:pPr>
      <w:suppressAutoHyphens/>
      <w:spacing w:line="160" w:lineRule="exact"/>
      <w:jc w:val="both"/>
    </w:pPr>
    <w:rPr>
      <w:sz w:val="14"/>
    </w:rPr>
  </w:style>
  <w:style w:type="character" w:customStyle="1" w:styleId="SIGPLANEmphasize">
    <w:name w:val="SIGPLAN Emphasize"/>
    <w:rsid w:val="0045246B"/>
    <w:rPr>
      <w:i/>
    </w:rPr>
  </w:style>
  <w:style w:type="paragraph" w:customStyle="1" w:styleId="SIGPLANParagraph1">
    <w:name w:val="SIGPLAN Paragraph 1"/>
    <w:basedOn w:val="SIGPLANBasic"/>
    <w:next w:val="SIGPLANParagraph"/>
    <w:rsid w:val="0045246B"/>
    <w:pPr>
      <w:jc w:val="both"/>
    </w:pPr>
  </w:style>
  <w:style w:type="paragraph" w:customStyle="1" w:styleId="SIGPLANEnunciation">
    <w:name w:val="SIGPLAN Enunciation"/>
    <w:basedOn w:val="SIGPLANParagraph1"/>
    <w:next w:val="SIGPLANParagraph1"/>
    <w:rsid w:val="0045246B"/>
    <w:pPr>
      <w:spacing w:before="140" w:after="140"/>
    </w:pPr>
  </w:style>
  <w:style w:type="character" w:customStyle="1" w:styleId="SIGPLANEnunciationcaption">
    <w:name w:val="SIGPLAN Enunciation caption"/>
    <w:basedOn w:val="Policepardfaut"/>
    <w:rsid w:val="0045246B"/>
    <w:rPr>
      <w:smallCaps/>
    </w:rPr>
  </w:style>
  <w:style w:type="paragraph" w:customStyle="1" w:styleId="SIGPLANEquation">
    <w:name w:val="SIGPLAN Equation"/>
    <w:basedOn w:val="SIGPLANParagraph1"/>
    <w:next w:val="SIGPLANParagraph1"/>
    <w:rsid w:val="0045246B"/>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45246B"/>
    <w:pPr>
      <w:jc w:val="right"/>
    </w:pPr>
  </w:style>
  <w:style w:type="paragraph" w:customStyle="1" w:styleId="SIGPLANFigurecaption">
    <w:name w:val="SIGPLAN Figure caption"/>
    <w:basedOn w:val="SIGPLANParagraph1"/>
    <w:rsid w:val="0045246B"/>
    <w:pPr>
      <w:spacing w:before="20"/>
      <w:jc w:val="left"/>
    </w:pPr>
  </w:style>
  <w:style w:type="numbering" w:customStyle="1" w:styleId="SIGPLANListbullet">
    <w:name w:val="SIGPLAN List bullet"/>
    <w:basedOn w:val="Aucuneliste"/>
    <w:rsid w:val="0045246B"/>
    <w:pPr>
      <w:numPr>
        <w:numId w:val="6"/>
      </w:numPr>
    </w:pPr>
  </w:style>
  <w:style w:type="paragraph" w:customStyle="1" w:styleId="SIGPLANListparagraph">
    <w:name w:val="SIGPLAN List paragraph"/>
    <w:basedOn w:val="SIGPLANParagraph1"/>
    <w:rsid w:val="0045246B"/>
    <w:pPr>
      <w:spacing w:before="80" w:after="80"/>
      <w:ind w:left="260"/>
    </w:pPr>
  </w:style>
  <w:style w:type="paragraph" w:customStyle="1" w:styleId="SIGPLANListitem">
    <w:name w:val="SIGPLAN List item"/>
    <w:basedOn w:val="SIGPLANListparagraph"/>
    <w:rsid w:val="0045246B"/>
    <w:pPr>
      <w:ind w:left="0"/>
    </w:pPr>
  </w:style>
  <w:style w:type="numbering" w:customStyle="1" w:styleId="SIGPLANListletter">
    <w:name w:val="SIGPLAN List letter"/>
    <w:basedOn w:val="Aucuneliste"/>
    <w:rsid w:val="0045246B"/>
    <w:pPr>
      <w:numPr>
        <w:numId w:val="7"/>
      </w:numPr>
    </w:pPr>
  </w:style>
  <w:style w:type="numbering" w:customStyle="1" w:styleId="SIGPLANListnumber">
    <w:name w:val="SIGPLAN List number"/>
    <w:basedOn w:val="Aucuneliste"/>
    <w:rsid w:val="0045246B"/>
    <w:pPr>
      <w:numPr>
        <w:numId w:val="8"/>
      </w:numPr>
    </w:pPr>
  </w:style>
  <w:style w:type="paragraph" w:customStyle="1" w:styleId="SIGPLANParagraph">
    <w:name w:val="SIGPLAN Paragraph"/>
    <w:basedOn w:val="SIGPLANParagraph1"/>
    <w:rsid w:val="0045246B"/>
    <w:pPr>
      <w:ind w:firstLine="240"/>
    </w:pPr>
  </w:style>
  <w:style w:type="character" w:customStyle="1" w:styleId="SIGPLANParagraphheading">
    <w:name w:val="SIGPLAN Paragraph heading"/>
    <w:rsid w:val="0045246B"/>
    <w:rPr>
      <w:b/>
      <w:i/>
    </w:rPr>
  </w:style>
  <w:style w:type="paragraph" w:customStyle="1" w:styleId="SIGPLANParagraphSubparagraphheading">
    <w:name w:val="SIGPLAN Paragraph/Subparagraph heading"/>
    <w:basedOn w:val="SIGPLANParagraph1"/>
    <w:next w:val="SIGPLANParagraph"/>
    <w:rsid w:val="0045246B"/>
    <w:pPr>
      <w:spacing w:before="140"/>
      <w:outlineLvl w:val="3"/>
    </w:pPr>
  </w:style>
  <w:style w:type="paragraph" w:customStyle="1" w:styleId="SIGPLANReference">
    <w:name w:val="SIGPLAN Reference"/>
    <w:basedOn w:val="SIGPLANParagraph1"/>
    <w:rsid w:val="0045246B"/>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45246B"/>
    <w:pPr>
      <w:numPr>
        <w:numId w:val="9"/>
      </w:numPr>
    </w:pPr>
  </w:style>
  <w:style w:type="character" w:customStyle="1" w:styleId="SIGPLANSubparagraphheading">
    <w:name w:val="SIGPLAN Subparagraph heading"/>
    <w:rsid w:val="0045246B"/>
    <w:rPr>
      <w:i/>
    </w:rPr>
  </w:style>
  <w:style w:type="paragraph" w:customStyle="1" w:styleId="SIGPLANSubsectionheading">
    <w:name w:val="SIGPLAN Subsection heading"/>
    <w:basedOn w:val="SIGPLANSectionheading"/>
    <w:next w:val="SIGPLANParagraph1"/>
    <w:rsid w:val="00C51DF9"/>
    <w:pPr>
      <w:numPr>
        <w:ilvl w:val="1"/>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C51DF9"/>
    <w:pPr>
      <w:numPr>
        <w:ilvl w:val="2"/>
      </w:numPr>
      <w:outlineLvl w:val="2"/>
    </w:pPr>
  </w:style>
  <w:style w:type="paragraph" w:customStyle="1" w:styleId="SIGPLANTitle">
    <w:name w:val="SIGPLAN Title"/>
    <w:basedOn w:val="SIGPLANBasic"/>
    <w:rsid w:val="0045246B"/>
    <w:pPr>
      <w:suppressAutoHyphens/>
      <w:spacing w:line="400" w:lineRule="exact"/>
      <w:jc w:val="center"/>
    </w:pPr>
    <w:rPr>
      <w:b/>
      <w:sz w:val="36"/>
    </w:rPr>
  </w:style>
  <w:style w:type="paragraph" w:customStyle="1" w:styleId="SIGPLANSubtitle">
    <w:name w:val="SIGPLAN Subtitle"/>
    <w:basedOn w:val="SIGPLANTitle"/>
    <w:next w:val="SIGPLANBasic"/>
    <w:rsid w:val="0045246B"/>
    <w:pPr>
      <w:spacing w:before="120" w:line="360" w:lineRule="exact"/>
    </w:pPr>
    <w:rPr>
      <w:sz w:val="28"/>
    </w:rPr>
  </w:style>
  <w:style w:type="paragraph" w:styleId="Notedebasdepage">
    <w:name w:val="footnote text"/>
    <w:basedOn w:val="Normal"/>
    <w:semiHidden/>
    <w:rsid w:val="005A5B94"/>
    <w:pPr>
      <w:spacing w:after="60" w:line="180" w:lineRule="exact"/>
      <w:jc w:val="both"/>
    </w:pPr>
    <w:rPr>
      <w:sz w:val="16"/>
    </w:rPr>
  </w:style>
  <w:style w:type="character" w:styleId="Appelnotedebasdep">
    <w:name w:val="footnote reference"/>
    <w:basedOn w:val="Policepardfaut"/>
    <w:semiHidden/>
    <w:rsid w:val="005A5B94"/>
    <w:rPr>
      <w:rFonts w:ascii="Times New Roman" w:hAnsi="Times New Roman"/>
      <w:sz w:val="18"/>
      <w:vertAlign w:val="superscript"/>
    </w:rPr>
  </w:style>
  <w:style w:type="paragraph" w:styleId="Pieddepage">
    <w:name w:val="footer"/>
    <w:basedOn w:val="Normal"/>
    <w:semiHidden/>
    <w:rsid w:val="005A5B94"/>
    <w:pPr>
      <w:tabs>
        <w:tab w:val="center" w:pos="4320"/>
        <w:tab w:val="right" w:pos="8640"/>
      </w:tabs>
    </w:pPr>
  </w:style>
  <w:style w:type="paragraph" w:customStyle="1" w:styleId="SIGPLANTablecaption">
    <w:name w:val="SIGPLAN Table caption"/>
    <w:basedOn w:val="SIGPLANFigurecaption"/>
    <w:rsid w:val="00A22921"/>
    <w:pPr>
      <w:spacing w:before="0" w:after="20"/>
    </w:pPr>
  </w:style>
  <w:style w:type="table" w:styleId="Grilledutableau">
    <w:name w:val="Table Grid"/>
    <w:basedOn w:val="TableauNormal"/>
    <w:semiHidden/>
    <w:rsid w:val="00A229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rsid w:val="006A6583"/>
    <w:rPr>
      <w:color w:val="0563C1" w:themeColor="hyperlink"/>
      <w:u w:val="single"/>
    </w:rPr>
  </w:style>
  <w:style w:type="paragraph" w:styleId="Textedebulles">
    <w:name w:val="Balloon Text"/>
    <w:basedOn w:val="Normal"/>
    <w:link w:val="TextedebullesCar"/>
    <w:rsid w:val="00DE799E"/>
    <w:rPr>
      <w:rFonts w:ascii="Segoe UI" w:hAnsi="Segoe UI" w:cs="Segoe UI"/>
      <w:sz w:val="18"/>
      <w:szCs w:val="18"/>
    </w:rPr>
  </w:style>
  <w:style w:type="character" w:customStyle="1" w:styleId="TextedebullesCar">
    <w:name w:val="Texte de bulles Car"/>
    <w:basedOn w:val="Policepardfaut"/>
    <w:link w:val="Textedebulles"/>
    <w:rsid w:val="00DE799E"/>
    <w:rPr>
      <w:rFonts w:ascii="Segoe UI" w:hAnsi="Segoe UI" w:cs="Segoe UI"/>
      <w:sz w:val="18"/>
      <w:szCs w:val="18"/>
      <w:lang w:eastAsia="en-US"/>
    </w:rPr>
  </w:style>
  <w:style w:type="paragraph" w:styleId="En-tte">
    <w:name w:val="header"/>
    <w:basedOn w:val="Normal"/>
    <w:link w:val="En-tteCar"/>
    <w:rsid w:val="00E55BA9"/>
    <w:pPr>
      <w:tabs>
        <w:tab w:val="center" w:pos="4536"/>
        <w:tab w:val="right" w:pos="9072"/>
      </w:tabs>
    </w:pPr>
  </w:style>
  <w:style w:type="character" w:customStyle="1" w:styleId="En-tteCar">
    <w:name w:val="En-tête Car"/>
    <w:basedOn w:val="Policepardfaut"/>
    <w:link w:val="En-tte"/>
    <w:rsid w:val="00E55BA9"/>
    <w:rPr>
      <w:sz w:val="24"/>
      <w:lang w:eastAsia="en-US"/>
    </w:rPr>
  </w:style>
  <w:style w:type="paragraph" w:styleId="Rvision">
    <w:name w:val="Revision"/>
    <w:hidden/>
    <w:uiPriority w:val="99"/>
    <w:semiHidden/>
    <w:rsid w:val="00E55BA9"/>
    <w:rPr>
      <w:sz w:val="24"/>
      <w:lang w:eastAsia="en-US"/>
    </w:rPr>
  </w:style>
  <w:style w:type="paragraph" w:styleId="Paragraphedeliste">
    <w:name w:val="List Paragraph"/>
    <w:basedOn w:val="Normal"/>
    <w:uiPriority w:val="34"/>
    <w:qFormat/>
    <w:rsid w:val="002F2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lel%20Gharsalli\Downloads\sigplanconf%20(4).dot"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Feuille_de_calcul_Microsoft_Excel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Feuille_de_calcul_Microsoft_Excel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Feuille_de_calcul_Microsoft_Excel3.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Feuille_de_calcul_Microsoft_Excel4.xlsx"/><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package" Target="../embeddings/Feuille_de_calcul_Microsoft_Excel5.xlsx"/><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package" Target="../embeddings/Feuille_de_calcul_Microsoft_Excel6.xlsx"/><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package" Target="../embeddings/Feuille_de_calcul_Microsoft_Excel7.xlsx"/><Relationship Id="rId1" Type="http://schemas.openxmlformats.org/officeDocument/2006/relationships/themeOverride" Target="../theme/themeOverrid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a:pPr>
            <a:r>
              <a:rPr lang="fr-FR"/>
              <a:t>Suivi du Lot 1</a:t>
            </a:r>
          </a:p>
        </c:rich>
      </c:tx>
      <c:overlay val="0"/>
    </c:title>
    <c:autoTitleDeleted val="0"/>
    <c:plotArea>
      <c:layout/>
      <c:barChart>
        <c:barDir val="col"/>
        <c:grouping val="clustered"/>
        <c:varyColors val="0"/>
        <c:ser>
          <c:idx val="0"/>
          <c:order val="0"/>
          <c:tx>
            <c:strRef>
              <c:f>Feuil1!$B$1</c:f>
              <c:strCache>
                <c:ptCount val="1"/>
                <c:pt idx="0">
                  <c:v>Prévu</c:v>
                </c:pt>
              </c:strCache>
            </c:strRef>
          </c:tx>
          <c:invertIfNegative val="0"/>
          <c:cat>
            <c:strRef>
              <c:f>Feuil1!$A$2:$A$5</c:f>
              <c:strCache>
                <c:ptCount val="3"/>
                <c:pt idx="0">
                  <c:v>Tache 1.1</c:v>
                </c:pt>
                <c:pt idx="1">
                  <c:v>Tache 1.2</c:v>
                </c:pt>
                <c:pt idx="2">
                  <c:v>Tache 1.3</c:v>
                </c:pt>
              </c:strCache>
            </c:strRef>
          </c:cat>
          <c:val>
            <c:numRef>
              <c:f>Feuil1!$B$2:$B$5</c:f>
              <c:numCache>
                <c:formatCode>General</c:formatCode>
                <c:ptCount val="4"/>
                <c:pt idx="0">
                  <c:v>132</c:v>
                </c:pt>
                <c:pt idx="1">
                  <c:v>138</c:v>
                </c:pt>
                <c:pt idx="2">
                  <c:v>73</c:v>
                </c:pt>
              </c:numCache>
            </c:numRef>
          </c:val>
        </c:ser>
        <c:ser>
          <c:idx val="1"/>
          <c:order val="1"/>
          <c:tx>
            <c:strRef>
              <c:f>Feuil1!$C$1</c:f>
              <c:strCache>
                <c:ptCount val="1"/>
                <c:pt idx="0">
                  <c:v>Consommé</c:v>
                </c:pt>
              </c:strCache>
            </c:strRef>
          </c:tx>
          <c:invertIfNegative val="0"/>
          <c:cat>
            <c:strRef>
              <c:f>Feuil1!$A$2:$A$5</c:f>
              <c:strCache>
                <c:ptCount val="3"/>
                <c:pt idx="0">
                  <c:v>Tache 1.1</c:v>
                </c:pt>
                <c:pt idx="1">
                  <c:v>Tache 1.2</c:v>
                </c:pt>
                <c:pt idx="2">
                  <c:v>Tache 1.3</c:v>
                </c:pt>
              </c:strCache>
            </c:strRef>
          </c:cat>
          <c:val>
            <c:numRef>
              <c:f>Feuil1!$C$2:$C$5</c:f>
              <c:numCache>
                <c:formatCode>General</c:formatCode>
                <c:ptCount val="4"/>
                <c:pt idx="0">
                  <c:v>160</c:v>
                </c:pt>
                <c:pt idx="1">
                  <c:v>143</c:v>
                </c:pt>
                <c:pt idx="2">
                  <c:v>25</c:v>
                </c:pt>
              </c:numCache>
            </c:numRef>
          </c:val>
        </c:ser>
        <c:dLbls>
          <c:showLegendKey val="0"/>
          <c:showVal val="0"/>
          <c:showCatName val="0"/>
          <c:showSerName val="0"/>
          <c:showPercent val="0"/>
          <c:showBubbleSize val="0"/>
        </c:dLbls>
        <c:gapWidth val="75"/>
        <c:overlap val="-25"/>
        <c:axId val="217321600"/>
        <c:axId val="217317288"/>
      </c:barChart>
      <c:catAx>
        <c:axId val="217321600"/>
        <c:scaling>
          <c:orientation val="minMax"/>
        </c:scaling>
        <c:delete val="0"/>
        <c:axPos val="b"/>
        <c:numFmt formatCode="General" sourceLinked="0"/>
        <c:majorTickMark val="out"/>
        <c:minorTickMark val="none"/>
        <c:tickLblPos val="nextTo"/>
        <c:crossAx val="217317288"/>
        <c:crosses val="autoZero"/>
        <c:auto val="1"/>
        <c:lblAlgn val="ctr"/>
        <c:lblOffset val="100"/>
        <c:noMultiLvlLbl val="0"/>
      </c:catAx>
      <c:valAx>
        <c:axId val="217317288"/>
        <c:scaling>
          <c:orientation val="minMax"/>
        </c:scaling>
        <c:delete val="0"/>
        <c:axPos val="l"/>
        <c:majorGridlines/>
        <c:title>
          <c:tx>
            <c:rich>
              <a:bodyPr rot="-5400000" vert="horz"/>
              <a:lstStyle/>
              <a:p>
                <a:pPr>
                  <a:defRPr/>
                </a:pPr>
                <a:r>
                  <a:rPr lang="fr-FR"/>
                  <a:t>heures</a:t>
                </a:r>
              </a:p>
            </c:rich>
          </c:tx>
          <c:overlay val="0"/>
        </c:title>
        <c:numFmt formatCode="General" sourceLinked="1"/>
        <c:majorTickMark val="out"/>
        <c:minorTickMark val="none"/>
        <c:tickLblPos val="nextTo"/>
        <c:spPr>
          <a:ln w="9525">
            <a:noFill/>
          </a:ln>
        </c:spPr>
        <c:crossAx val="217321600"/>
        <c:crosses val="autoZero"/>
        <c:crossBetween val="between"/>
      </c:valAx>
    </c:plotArea>
    <c:legend>
      <c:legendPos val="b"/>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a:pPr>
            <a:r>
              <a:rPr lang="fr-FR"/>
              <a:t>Suivi du Lot 2</a:t>
            </a:r>
          </a:p>
        </c:rich>
      </c:tx>
      <c:overlay val="0"/>
    </c:title>
    <c:autoTitleDeleted val="0"/>
    <c:plotArea>
      <c:layout/>
      <c:barChart>
        <c:barDir val="col"/>
        <c:grouping val="clustered"/>
        <c:varyColors val="0"/>
        <c:ser>
          <c:idx val="0"/>
          <c:order val="0"/>
          <c:tx>
            <c:strRef>
              <c:f>Feuil1!$B$1</c:f>
              <c:strCache>
                <c:ptCount val="1"/>
                <c:pt idx="0">
                  <c:v>Prévu</c:v>
                </c:pt>
              </c:strCache>
            </c:strRef>
          </c:tx>
          <c:invertIfNegative val="0"/>
          <c:cat>
            <c:strRef>
              <c:f>Feuil1!$A$2:$A$5</c:f>
              <c:strCache>
                <c:ptCount val="3"/>
                <c:pt idx="0">
                  <c:v>Tache 2.1</c:v>
                </c:pt>
                <c:pt idx="1">
                  <c:v>Tache 2.2</c:v>
                </c:pt>
                <c:pt idx="2">
                  <c:v>Tache 2.3</c:v>
                </c:pt>
              </c:strCache>
            </c:strRef>
          </c:cat>
          <c:val>
            <c:numRef>
              <c:f>Feuil1!$B$2:$B$5</c:f>
              <c:numCache>
                <c:formatCode>General</c:formatCode>
                <c:ptCount val="4"/>
                <c:pt idx="0">
                  <c:v>4</c:v>
                </c:pt>
                <c:pt idx="1">
                  <c:v>10</c:v>
                </c:pt>
                <c:pt idx="2">
                  <c:v>11</c:v>
                </c:pt>
              </c:numCache>
            </c:numRef>
          </c:val>
        </c:ser>
        <c:ser>
          <c:idx val="1"/>
          <c:order val="1"/>
          <c:tx>
            <c:strRef>
              <c:f>Feuil1!$C$1</c:f>
              <c:strCache>
                <c:ptCount val="1"/>
                <c:pt idx="0">
                  <c:v>Consommé</c:v>
                </c:pt>
              </c:strCache>
            </c:strRef>
          </c:tx>
          <c:invertIfNegative val="0"/>
          <c:cat>
            <c:strRef>
              <c:f>Feuil1!$A$2:$A$5</c:f>
              <c:strCache>
                <c:ptCount val="3"/>
                <c:pt idx="0">
                  <c:v>Tache 2.1</c:v>
                </c:pt>
                <c:pt idx="1">
                  <c:v>Tache 2.2</c:v>
                </c:pt>
                <c:pt idx="2">
                  <c:v>Tache 2.3</c:v>
                </c:pt>
              </c:strCache>
            </c:strRef>
          </c:cat>
          <c:val>
            <c:numRef>
              <c:f>Feuil1!$C$2:$C$5</c:f>
              <c:numCache>
                <c:formatCode>General</c:formatCode>
                <c:ptCount val="4"/>
                <c:pt idx="0">
                  <c:v>4.5</c:v>
                </c:pt>
                <c:pt idx="1">
                  <c:v>9</c:v>
                </c:pt>
                <c:pt idx="2">
                  <c:v>17</c:v>
                </c:pt>
              </c:numCache>
            </c:numRef>
          </c:val>
        </c:ser>
        <c:dLbls>
          <c:showLegendKey val="0"/>
          <c:showVal val="0"/>
          <c:showCatName val="0"/>
          <c:showSerName val="0"/>
          <c:showPercent val="0"/>
          <c:showBubbleSize val="0"/>
        </c:dLbls>
        <c:gapWidth val="75"/>
        <c:overlap val="-25"/>
        <c:axId val="217322776"/>
        <c:axId val="217316112"/>
      </c:barChart>
      <c:catAx>
        <c:axId val="217322776"/>
        <c:scaling>
          <c:orientation val="minMax"/>
        </c:scaling>
        <c:delete val="0"/>
        <c:axPos val="b"/>
        <c:numFmt formatCode="General" sourceLinked="0"/>
        <c:majorTickMark val="out"/>
        <c:minorTickMark val="none"/>
        <c:tickLblPos val="nextTo"/>
        <c:crossAx val="217316112"/>
        <c:crosses val="autoZero"/>
        <c:auto val="1"/>
        <c:lblAlgn val="ctr"/>
        <c:lblOffset val="100"/>
        <c:noMultiLvlLbl val="0"/>
      </c:catAx>
      <c:valAx>
        <c:axId val="217316112"/>
        <c:scaling>
          <c:orientation val="minMax"/>
        </c:scaling>
        <c:delete val="0"/>
        <c:axPos val="l"/>
        <c:majorGridlines/>
        <c:title>
          <c:tx>
            <c:rich>
              <a:bodyPr rot="-5400000" vert="horz"/>
              <a:lstStyle/>
              <a:p>
                <a:pPr>
                  <a:defRPr/>
                </a:pPr>
                <a:r>
                  <a:rPr lang="fr-FR"/>
                  <a:t>heures</a:t>
                </a:r>
              </a:p>
            </c:rich>
          </c:tx>
          <c:overlay val="0"/>
        </c:title>
        <c:numFmt formatCode="General" sourceLinked="1"/>
        <c:majorTickMark val="out"/>
        <c:minorTickMark val="none"/>
        <c:tickLblPos val="nextTo"/>
        <c:spPr>
          <a:ln w="9525">
            <a:noFill/>
          </a:ln>
        </c:spPr>
        <c:crossAx val="217322776"/>
        <c:crosses val="autoZero"/>
        <c:crossBetween val="between"/>
      </c:valAx>
    </c:plotArea>
    <c:legend>
      <c:legendPos val="b"/>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a:pPr>
            <a:r>
              <a:rPr lang="fr-FR"/>
              <a:t>Suivi du Lot 3</a:t>
            </a:r>
          </a:p>
        </c:rich>
      </c:tx>
      <c:overlay val="0"/>
    </c:title>
    <c:autoTitleDeleted val="0"/>
    <c:plotArea>
      <c:layout/>
      <c:barChart>
        <c:barDir val="col"/>
        <c:grouping val="clustered"/>
        <c:varyColors val="0"/>
        <c:ser>
          <c:idx val="0"/>
          <c:order val="0"/>
          <c:tx>
            <c:strRef>
              <c:f>Feuil1!$B$1</c:f>
              <c:strCache>
                <c:ptCount val="1"/>
                <c:pt idx="0">
                  <c:v>Prévu</c:v>
                </c:pt>
              </c:strCache>
            </c:strRef>
          </c:tx>
          <c:invertIfNegative val="0"/>
          <c:cat>
            <c:strRef>
              <c:f>Feuil1!$A$2:$A$5</c:f>
              <c:strCache>
                <c:ptCount val="3"/>
                <c:pt idx="0">
                  <c:v>Tache 3.1</c:v>
                </c:pt>
                <c:pt idx="1">
                  <c:v>Tache 3.2</c:v>
                </c:pt>
                <c:pt idx="2">
                  <c:v>Tache 3.3</c:v>
                </c:pt>
              </c:strCache>
            </c:strRef>
          </c:cat>
          <c:val>
            <c:numRef>
              <c:f>Feuil1!$B$2:$B$5</c:f>
              <c:numCache>
                <c:formatCode>General</c:formatCode>
                <c:ptCount val="4"/>
                <c:pt idx="0">
                  <c:v>30</c:v>
                </c:pt>
                <c:pt idx="1">
                  <c:v>13</c:v>
                </c:pt>
                <c:pt idx="2">
                  <c:v>67</c:v>
                </c:pt>
              </c:numCache>
            </c:numRef>
          </c:val>
        </c:ser>
        <c:ser>
          <c:idx val="1"/>
          <c:order val="1"/>
          <c:tx>
            <c:strRef>
              <c:f>Feuil1!$C$1</c:f>
              <c:strCache>
                <c:ptCount val="1"/>
                <c:pt idx="0">
                  <c:v>Consommé</c:v>
                </c:pt>
              </c:strCache>
            </c:strRef>
          </c:tx>
          <c:invertIfNegative val="0"/>
          <c:cat>
            <c:strRef>
              <c:f>Feuil1!$A$2:$A$5</c:f>
              <c:strCache>
                <c:ptCount val="3"/>
                <c:pt idx="0">
                  <c:v>Tache 3.1</c:v>
                </c:pt>
                <c:pt idx="1">
                  <c:v>Tache 3.2</c:v>
                </c:pt>
                <c:pt idx="2">
                  <c:v>Tache 3.3</c:v>
                </c:pt>
              </c:strCache>
            </c:strRef>
          </c:cat>
          <c:val>
            <c:numRef>
              <c:f>Feuil1!$C$2:$C$5</c:f>
              <c:numCache>
                <c:formatCode>General</c:formatCode>
                <c:ptCount val="4"/>
                <c:pt idx="0">
                  <c:v>31</c:v>
                </c:pt>
                <c:pt idx="1">
                  <c:v>12</c:v>
                </c:pt>
                <c:pt idx="2">
                  <c:v>23</c:v>
                </c:pt>
              </c:numCache>
            </c:numRef>
          </c:val>
        </c:ser>
        <c:dLbls>
          <c:showLegendKey val="0"/>
          <c:showVal val="0"/>
          <c:showCatName val="0"/>
          <c:showSerName val="0"/>
          <c:showPercent val="0"/>
          <c:showBubbleSize val="0"/>
        </c:dLbls>
        <c:gapWidth val="75"/>
        <c:overlap val="-25"/>
        <c:axId val="217316896"/>
        <c:axId val="217319640"/>
      </c:barChart>
      <c:catAx>
        <c:axId val="217316896"/>
        <c:scaling>
          <c:orientation val="minMax"/>
        </c:scaling>
        <c:delete val="0"/>
        <c:axPos val="b"/>
        <c:numFmt formatCode="General" sourceLinked="0"/>
        <c:majorTickMark val="out"/>
        <c:minorTickMark val="none"/>
        <c:tickLblPos val="nextTo"/>
        <c:crossAx val="217319640"/>
        <c:crosses val="autoZero"/>
        <c:auto val="1"/>
        <c:lblAlgn val="ctr"/>
        <c:lblOffset val="100"/>
        <c:noMultiLvlLbl val="0"/>
      </c:catAx>
      <c:valAx>
        <c:axId val="217319640"/>
        <c:scaling>
          <c:orientation val="minMax"/>
        </c:scaling>
        <c:delete val="0"/>
        <c:axPos val="l"/>
        <c:majorGridlines/>
        <c:title>
          <c:tx>
            <c:rich>
              <a:bodyPr rot="-5400000" vert="horz"/>
              <a:lstStyle/>
              <a:p>
                <a:pPr>
                  <a:defRPr/>
                </a:pPr>
                <a:r>
                  <a:rPr lang="fr-FR"/>
                  <a:t>heures</a:t>
                </a:r>
              </a:p>
            </c:rich>
          </c:tx>
          <c:overlay val="0"/>
        </c:title>
        <c:numFmt formatCode="General" sourceLinked="1"/>
        <c:majorTickMark val="out"/>
        <c:minorTickMark val="none"/>
        <c:tickLblPos val="nextTo"/>
        <c:spPr>
          <a:ln w="9525">
            <a:noFill/>
          </a:ln>
        </c:spPr>
        <c:crossAx val="217316896"/>
        <c:crosses val="autoZero"/>
        <c:crossBetween val="between"/>
      </c:valAx>
    </c:plotArea>
    <c:legend>
      <c:legendPos val="b"/>
      <c:overlay val="0"/>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a:pPr>
            <a:r>
              <a:rPr lang="fr-FR"/>
              <a:t>Suivi du Lot 4</a:t>
            </a:r>
          </a:p>
        </c:rich>
      </c:tx>
      <c:overlay val="0"/>
    </c:title>
    <c:autoTitleDeleted val="0"/>
    <c:plotArea>
      <c:layout/>
      <c:barChart>
        <c:barDir val="col"/>
        <c:grouping val="clustered"/>
        <c:varyColors val="0"/>
        <c:ser>
          <c:idx val="0"/>
          <c:order val="0"/>
          <c:tx>
            <c:strRef>
              <c:f>Feuil1!$B$1</c:f>
              <c:strCache>
                <c:ptCount val="1"/>
                <c:pt idx="0">
                  <c:v>Prévu</c:v>
                </c:pt>
              </c:strCache>
            </c:strRef>
          </c:tx>
          <c:invertIfNegative val="0"/>
          <c:cat>
            <c:strRef>
              <c:f>Feuil1!$A$2:$A$5</c:f>
              <c:strCache>
                <c:ptCount val="3"/>
                <c:pt idx="0">
                  <c:v>Tache 4.1</c:v>
                </c:pt>
                <c:pt idx="1">
                  <c:v>Tache 4.2</c:v>
                </c:pt>
                <c:pt idx="2">
                  <c:v>Tache 4.3</c:v>
                </c:pt>
              </c:strCache>
            </c:strRef>
          </c:cat>
          <c:val>
            <c:numRef>
              <c:f>Feuil1!$B$2:$B$5</c:f>
              <c:numCache>
                <c:formatCode>General</c:formatCode>
                <c:ptCount val="4"/>
                <c:pt idx="0">
                  <c:v>100</c:v>
                </c:pt>
                <c:pt idx="1">
                  <c:v>100</c:v>
                </c:pt>
                <c:pt idx="2">
                  <c:v>56</c:v>
                </c:pt>
              </c:numCache>
            </c:numRef>
          </c:val>
        </c:ser>
        <c:ser>
          <c:idx val="1"/>
          <c:order val="1"/>
          <c:tx>
            <c:strRef>
              <c:f>Feuil1!$C$1</c:f>
              <c:strCache>
                <c:ptCount val="1"/>
                <c:pt idx="0">
                  <c:v>Consommé</c:v>
                </c:pt>
              </c:strCache>
            </c:strRef>
          </c:tx>
          <c:invertIfNegative val="0"/>
          <c:cat>
            <c:strRef>
              <c:f>Feuil1!$A$2:$A$5</c:f>
              <c:strCache>
                <c:ptCount val="3"/>
                <c:pt idx="0">
                  <c:v>Tache 4.1</c:v>
                </c:pt>
                <c:pt idx="1">
                  <c:v>Tache 4.2</c:v>
                </c:pt>
                <c:pt idx="2">
                  <c:v>Tache 4.3</c:v>
                </c:pt>
              </c:strCache>
            </c:strRef>
          </c:cat>
          <c:val>
            <c:numRef>
              <c:f>Feuil1!$C$2:$C$5</c:f>
              <c:numCache>
                <c:formatCode>General</c:formatCode>
                <c:ptCount val="4"/>
                <c:pt idx="0">
                  <c:v>67</c:v>
                </c:pt>
                <c:pt idx="1">
                  <c:v>98</c:v>
                </c:pt>
                <c:pt idx="2">
                  <c:v>55</c:v>
                </c:pt>
              </c:numCache>
            </c:numRef>
          </c:val>
        </c:ser>
        <c:dLbls>
          <c:showLegendKey val="0"/>
          <c:showVal val="0"/>
          <c:showCatName val="0"/>
          <c:showSerName val="0"/>
          <c:showPercent val="0"/>
          <c:showBubbleSize val="0"/>
        </c:dLbls>
        <c:gapWidth val="75"/>
        <c:overlap val="-25"/>
        <c:axId val="217318072"/>
        <c:axId val="217320424"/>
      </c:barChart>
      <c:catAx>
        <c:axId val="217318072"/>
        <c:scaling>
          <c:orientation val="minMax"/>
        </c:scaling>
        <c:delete val="0"/>
        <c:axPos val="b"/>
        <c:numFmt formatCode="General" sourceLinked="0"/>
        <c:majorTickMark val="out"/>
        <c:minorTickMark val="none"/>
        <c:tickLblPos val="nextTo"/>
        <c:crossAx val="217320424"/>
        <c:crosses val="autoZero"/>
        <c:auto val="1"/>
        <c:lblAlgn val="ctr"/>
        <c:lblOffset val="100"/>
        <c:noMultiLvlLbl val="0"/>
      </c:catAx>
      <c:valAx>
        <c:axId val="217320424"/>
        <c:scaling>
          <c:orientation val="minMax"/>
        </c:scaling>
        <c:delete val="0"/>
        <c:axPos val="l"/>
        <c:majorGridlines/>
        <c:title>
          <c:tx>
            <c:rich>
              <a:bodyPr rot="-5400000" vert="horz"/>
              <a:lstStyle/>
              <a:p>
                <a:pPr>
                  <a:defRPr/>
                </a:pPr>
                <a:r>
                  <a:rPr lang="fr-FR"/>
                  <a:t>heures</a:t>
                </a:r>
              </a:p>
            </c:rich>
          </c:tx>
          <c:overlay val="0"/>
        </c:title>
        <c:numFmt formatCode="General" sourceLinked="1"/>
        <c:majorTickMark val="out"/>
        <c:minorTickMark val="none"/>
        <c:tickLblPos val="nextTo"/>
        <c:spPr>
          <a:ln w="9525">
            <a:noFill/>
          </a:ln>
        </c:spPr>
        <c:crossAx val="217318072"/>
        <c:crosses val="autoZero"/>
        <c:crossBetween val="between"/>
      </c:valAx>
    </c:plotArea>
    <c:legend>
      <c:legendPos val="b"/>
      <c:overlay val="0"/>
    </c:legend>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a:pPr>
            <a:r>
              <a:rPr lang="fr-FR"/>
              <a:t>Suivi du Lot 5</a:t>
            </a:r>
          </a:p>
        </c:rich>
      </c:tx>
      <c:overlay val="0"/>
    </c:title>
    <c:autoTitleDeleted val="0"/>
    <c:plotArea>
      <c:layout/>
      <c:barChart>
        <c:barDir val="col"/>
        <c:grouping val="clustered"/>
        <c:varyColors val="0"/>
        <c:ser>
          <c:idx val="0"/>
          <c:order val="0"/>
          <c:tx>
            <c:strRef>
              <c:f>Feuil1!$B$1</c:f>
              <c:strCache>
                <c:ptCount val="1"/>
                <c:pt idx="0">
                  <c:v>Prévu</c:v>
                </c:pt>
              </c:strCache>
            </c:strRef>
          </c:tx>
          <c:invertIfNegative val="0"/>
          <c:cat>
            <c:strRef>
              <c:f>Feuil1!$A$2:$A$5</c:f>
              <c:strCache>
                <c:ptCount val="2"/>
                <c:pt idx="0">
                  <c:v>Tache 5.1</c:v>
                </c:pt>
                <c:pt idx="1">
                  <c:v>Tache 5.2</c:v>
                </c:pt>
              </c:strCache>
            </c:strRef>
          </c:cat>
          <c:val>
            <c:numRef>
              <c:f>Feuil1!$B$2:$B$5</c:f>
              <c:numCache>
                <c:formatCode>General</c:formatCode>
                <c:ptCount val="4"/>
                <c:pt idx="0">
                  <c:v>105</c:v>
                </c:pt>
                <c:pt idx="1">
                  <c:v>54</c:v>
                </c:pt>
              </c:numCache>
            </c:numRef>
          </c:val>
        </c:ser>
        <c:ser>
          <c:idx val="1"/>
          <c:order val="1"/>
          <c:tx>
            <c:strRef>
              <c:f>Feuil1!$C$1</c:f>
              <c:strCache>
                <c:ptCount val="1"/>
                <c:pt idx="0">
                  <c:v>Consommé</c:v>
                </c:pt>
              </c:strCache>
            </c:strRef>
          </c:tx>
          <c:invertIfNegative val="0"/>
          <c:cat>
            <c:strRef>
              <c:f>Feuil1!$A$2:$A$5</c:f>
              <c:strCache>
                <c:ptCount val="2"/>
                <c:pt idx="0">
                  <c:v>Tache 5.1</c:v>
                </c:pt>
                <c:pt idx="1">
                  <c:v>Tache 5.2</c:v>
                </c:pt>
              </c:strCache>
            </c:strRef>
          </c:cat>
          <c:val>
            <c:numRef>
              <c:f>Feuil1!$C$2:$C$5</c:f>
              <c:numCache>
                <c:formatCode>General</c:formatCode>
                <c:ptCount val="4"/>
                <c:pt idx="0">
                  <c:v>80</c:v>
                </c:pt>
                <c:pt idx="1">
                  <c:v>56</c:v>
                </c:pt>
              </c:numCache>
            </c:numRef>
          </c:val>
        </c:ser>
        <c:dLbls>
          <c:showLegendKey val="0"/>
          <c:showVal val="0"/>
          <c:showCatName val="0"/>
          <c:showSerName val="0"/>
          <c:showPercent val="0"/>
          <c:showBubbleSize val="0"/>
        </c:dLbls>
        <c:gapWidth val="75"/>
        <c:overlap val="-25"/>
        <c:axId val="217321992"/>
        <c:axId val="539167480"/>
      </c:barChart>
      <c:catAx>
        <c:axId val="217321992"/>
        <c:scaling>
          <c:orientation val="minMax"/>
        </c:scaling>
        <c:delete val="0"/>
        <c:axPos val="b"/>
        <c:numFmt formatCode="General" sourceLinked="0"/>
        <c:majorTickMark val="out"/>
        <c:minorTickMark val="none"/>
        <c:tickLblPos val="nextTo"/>
        <c:crossAx val="539167480"/>
        <c:crosses val="autoZero"/>
        <c:auto val="1"/>
        <c:lblAlgn val="ctr"/>
        <c:lblOffset val="100"/>
        <c:noMultiLvlLbl val="0"/>
      </c:catAx>
      <c:valAx>
        <c:axId val="539167480"/>
        <c:scaling>
          <c:orientation val="minMax"/>
        </c:scaling>
        <c:delete val="0"/>
        <c:axPos val="l"/>
        <c:majorGridlines/>
        <c:title>
          <c:tx>
            <c:rich>
              <a:bodyPr rot="-5400000" vert="horz"/>
              <a:lstStyle/>
              <a:p>
                <a:pPr>
                  <a:defRPr/>
                </a:pPr>
                <a:r>
                  <a:rPr lang="fr-FR"/>
                  <a:t>heures</a:t>
                </a:r>
              </a:p>
            </c:rich>
          </c:tx>
          <c:overlay val="0"/>
        </c:title>
        <c:numFmt formatCode="General" sourceLinked="1"/>
        <c:majorTickMark val="out"/>
        <c:minorTickMark val="none"/>
        <c:tickLblPos val="nextTo"/>
        <c:spPr>
          <a:ln w="9525">
            <a:noFill/>
          </a:ln>
        </c:spPr>
        <c:crossAx val="217321992"/>
        <c:crosses val="autoZero"/>
        <c:crossBetween val="between"/>
      </c:valAx>
    </c:plotArea>
    <c:legend>
      <c:legendPos val="b"/>
      <c:overlay val="0"/>
    </c:legend>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a:pPr>
            <a:r>
              <a:rPr lang="fr-FR"/>
              <a:t>Suivi du Lot 6</a:t>
            </a:r>
          </a:p>
        </c:rich>
      </c:tx>
      <c:overlay val="0"/>
    </c:title>
    <c:autoTitleDeleted val="0"/>
    <c:plotArea>
      <c:layout/>
      <c:barChart>
        <c:barDir val="col"/>
        <c:grouping val="clustered"/>
        <c:varyColors val="0"/>
        <c:ser>
          <c:idx val="0"/>
          <c:order val="0"/>
          <c:tx>
            <c:strRef>
              <c:f>Feuil1!$B$1</c:f>
              <c:strCache>
                <c:ptCount val="1"/>
                <c:pt idx="0">
                  <c:v>Prévu</c:v>
                </c:pt>
              </c:strCache>
            </c:strRef>
          </c:tx>
          <c:invertIfNegative val="0"/>
          <c:cat>
            <c:strRef>
              <c:f>Feuil1!$A$2:$A$5</c:f>
              <c:strCache>
                <c:ptCount val="2"/>
                <c:pt idx="0">
                  <c:v>Tache 6.1</c:v>
                </c:pt>
                <c:pt idx="1">
                  <c:v>Tache 6.2</c:v>
                </c:pt>
              </c:strCache>
            </c:strRef>
          </c:cat>
          <c:val>
            <c:numRef>
              <c:f>Feuil1!$B$2:$B$5</c:f>
              <c:numCache>
                <c:formatCode>General</c:formatCode>
                <c:ptCount val="4"/>
                <c:pt idx="0">
                  <c:v>164</c:v>
                </c:pt>
                <c:pt idx="1">
                  <c:v>129</c:v>
                </c:pt>
              </c:numCache>
            </c:numRef>
          </c:val>
        </c:ser>
        <c:ser>
          <c:idx val="1"/>
          <c:order val="1"/>
          <c:tx>
            <c:strRef>
              <c:f>Feuil1!$C$1</c:f>
              <c:strCache>
                <c:ptCount val="1"/>
                <c:pt idx="0">
                  <c:v>Consommé</c:v>
                </c:pt>
              </c:strCache>
            </c:strRef>
          </c:tx>
          <c:invertIfNegative val="0"/>
          <c:cat>
            <c:strRef>
              <c:f>Feuil1!$A$2:$A$5</c:f>
              <c:strCache>
                <c:ptCount val="2"/>
                <c:pt idx="0">
                  <c:v>Tache 6.1</c:v>
                </c:pt>
                <c:pt idx="1">
                  <c:v>Tache 6.2</c:v>
                </c:pt>
              </c:strCache>
            </c:strRef>
          </c:cat>
          <c:val>
            <c:numRef>
              <c:f>Feuil1!$C$2:$C$5</c:f>
              <c:numCache>
                <c:formatCode>General</c:formatCode>
                <c:ptCount val="4"/>
                <c:pt idx="0">
                  <c:v>162.5</c:v>
                </c:pt>
                <c:pt idx="1">
                  <c:v>175</c:v>
                </c:pt>
              </c:numCache>
            </c:numRef>
          </c:val>
        </c:ser>
        <c:dLbls>
          <c:showLegendKey val="0"/>
          <c:showVal val="0"/>
          <c:showCatName val="0"/>
          <c:showSerName val="0"/>
          <c:showPercent val="0"/>
          <c:showBubbleSize val="0"/>
        </c:dLbls>
        <c:gapWidth val="75"/>
        <c:overlap val="-25"/>
        <c:axId val="539166304"/>
        <c:axId val="539165520"/>
      </c:barChart>
      <c:catAx>
        <c:axId val="539166304"/>
        <c:scaling>
          <c:orientation val="minMax"/>
        </c:scaling>
        <c:delete val="0"/>
        <c:axPos val="b"/>
        <c:numFmt formatCode="General" sourceLinked="0"/>
        <c:majorTickMark val="out"/>
        <c:minorTickMark val="none"/>
        <c:tickLblPos val="nextTo"/>
        <c:crossAx val="539165520"/>
        <c:crosses val="autoZero"/>
        <c:auto val="1"/>
        <c:lblAlgn val="ctr"/>
        <c:lblOffset val="100"/>
        <c:noMultiLvlLbl val="0"/>
      </c:catAx>
      <c:valAx>
        <c:axId val="539165520"/>
        <c:scaling>
          <c:orientation val="minMax"/>
        </c:scaling>
        <c:delete val="0"/>
        <c:axPos val="l"/>
        <c:majorGridlines/>
        <c:title>
          <c:tx>
            <c:rich>
              <a:bodyPr rot="-5400000" vert="horz"/>
              <a:lstStyle/>
              <a:p>
                <a:pPr>
                  <a:defRPr/>
                </a:pPr>
                <a:r>
                  <a:rPr lang="fr-FR"/>
                  <a:t>heures</a:t>
                </a:r>
              </a:p>
            </c:rich>
          </c:tx>
          <c:overlay val="0"/>
        </c:title>
        <c:numFmt formatCode="General" sourceLinked="1"/>
        <c:majorTickMark val="out"/>
        <c:minorTickMark val="none"/>
        <c:tickLblPos val="nextTo"/>
        <c:spPr>
          <a:ln w="9525">
            <a:noFill/>
          </a:ln>
        </c:spPr>
        <c:crossAx val="539166304"/>
        <c:crosses val="autoZero"/>
        <c:crossBetween val="between"/>
      </c:valAx>
    </c:plotArea>
    <c:legend>
      <c:legendPos val="b"/>
      <c:overlay val="0"/>
    </c:legend>
    <c:plotVisOnly val="1"/>
    <c:dispBlanksAs val="gap"/>
    <c:showDLblsOverMax val="0"/>
  </c:chart>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a:pPr>
            <a:r>
              <a:rPr lang="fr-FR"/>
              <a:t>Suivi du Lot 7</a:t>
            </a:r>
          </a:p>
        </c:rich>
      </c:tx>
      <c:overlay val="0"/>
    </c:title>
    <c:autoTitleDeleted val="0"/>
    <c:plotArea>
      <c:layout/>
      <c:barChart>
        <c:barDir val="col"/>
        <c:grouping val="clustered"/>
        <c:varyColors val="0"/>
        <c:ser>
          <c:idx val="0"/>
          <c:order val="0"/>
          <c:tx>
            <c:strRef>
              <c:f>Feuil1!$B$1</c:f>
              <c:strCache>
                <c:ptCount val="1"/>
                <c:pt idx="0">
                  <c:v>Prévu</c:v>
                </c:pt>
              </c:strCache>
            </c:strRef>
          </c:tx>
          <c:invertIfNegative val="0"/>
          <c:cat>
            <c:strRef>
              <c:f>Feuil1!$A$2:$A$5</c:f>
              <c:strCache>
                <c:ptCount val="2"/>
                <c:pt idx="0">
                  <c:v>Tache 1.1</c:v>
                </c:pt>
                <c:pt idx="1">
                  <c:v>Tache 12</c:v>
                </c:pt>
              </c:strCache>
            </c:strRef>
          </c:cat>
          <c:val>
            <c:numRef>
              <c:f>Feuil1!$B$2:$B$5</c:f>
              <c:numCache>
                <c:formatCode>General</c:formatCode>
                <c:ptCount val="4"/>
                <c:pt idx="0">
                  <c:v>4.3</c:v>
                </c:pt>
                <c:pt idx="1">
                  <c:v>2.5</c:v>
                </c:pt>
              </c:numCache>
            </c:numRef>
          </c:val>
        </c:ser>
        <c:ser>
          <c:idx val="1"/>
          <c:order val="1"/>
          <c:tx>
            <c:strRef>
              <c:f>Feuil1!$C$1</c:f>
              <c:strCache>
                <c:ptCount val="1"/>
                <c:pt idx="0">
                  <c:v>Consommé</c:v>
                </c:pt>
              </c:strCache>
            </c:strRef>
          </c:tx>
          <c:invertIfNegative val="0"/>
          <c:cat>
            <c:strRef>
              <c:f>Feuil1!$A$2:$A$5</c:f>
              <c:strCache>
                <c:ptCount val="2"/>
                <c:pt idx="0">
                  <c:v>Tache 1.1</c:v>
                </c:pt>
                <c:pt idx="1">
                  <c:v>Tache 12</c:v>
                </c:pt>
              </c:strCache>
            </c:strRef>
          </c:cat>
          <c:val>
            <c:numRef>
              <c:f>Feuil1!$C$2:$C$5</c:f>
              <c:numCache>
                <c:formatCode>General</c:formatCode>
                <c:ptCount val="4"/>
                <c:pt idx="0">
                  <c:v>2</c:v>
                </c:pt>
                <c:pt idx="1">
                  <c:v>1</c:v>
                </c:pt>
              </c:numCache>
            </c:numRef>
          </c:val>
        </c:ser>
        <c:dLbls>
          <c:showLegendKey val="0"/>
          <c:showVal val="0"/>
          <c:showCatName val="0"/>
          <c:showSerName val="0"/>
          <c:showPercent val="0"/>
          <c:showBubbleSize val="0"/>
        </c:dLbls>
        <c:gapWidth val="75"/>
        <c:overlap val="-25"/>
        <c:axId val="382326344"/>
        <c:axId val="382324776"/>
      </c:barChart>
      <c:catAx>
        <c:axId val="382326344"/>
        <c:scaling>
          <c:orientation val="minMax"/>
        </c:scaling>
        <c:delete val="0"/>
        <c:axPos val="b"/>
        <c:numFmt formatCode="General" sourceLinked="0"/>
        <c:majorTickMark val="out"/>
        <c:minorTickMark val="none"/>
        <c:tickLblPos val="nextTo"/>
        <c:crossAx val="382324776"/>
        <c:crosses val="autoZero"/>
        <c:auto val="1"/>
        <c:lblAlgn val="ctr"/>
        <c:lblOffset val="100"/>
        <c:noMultiLvlLbl val="0"/>
      </c:catAx>
      <c:valAx>
        <c:axId val="382324776"/>
        <c:scaling>
          <c:orientation val="minMax"/>
        </c:scaling>
        <c:delete val="0"/>
        <c:axPos val="l"/>
        <c:majorGridlines/>
        <c:title>
          <c:tx>
            <c:rich>
              <a:bodyPr rot="-5400000" vert="horz"/>
              <a:lstStyle/>
              <a:p>
                <a:pPr>
                  <a:defRPr/>
                </a:pPr>
                <a:r>
                  <a:rPr lang="fr-FR"/>
                  <a:t>heures</a:t>
                </a:r>
              </a:p>
            </c:rich>
          </c:tx>
          <c:overlay val="0"/>
        </c:title>
        <c:numFmt formatCode="General" sourceLinked="1"/>
        <c:majorTickMark val="out"/>
        <c:minorTickMark val="none"/>
        <c:tickLblPos val="nextTo"/>
        <c:spPr>
          <a:ln w="9525">
            <a:noFill/>
          </a:ln>
        </c:spPr>
        <c:crossAx val="382326344"/>
        <c:crosses val="autoZero"/>
        <c:crossBetween val="between"/>
      </c:valAx>
    </c:plotArea>
    <c:legend>
      <c:legendPos val="b"/>
      <c:overlay val="0"/>
    </c:legend>
    <c:plotVisOnly val="1"/>
    <c:dispBlanksAs val="gap"/>
    <c:showDLblsOverMax val="0"/>
  </c:chart>
  <c:externalData r:id="rId2">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C4A63-A546-45A0-A53A-3321B58FD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sigplanconf (4).dot</Template>
  <TotalTime>0</TotalTime>
  <Pages>10</Pages>
  <Words>7265</Words>
  <Characters>39959</Characters>
  <Application>Microsoft Office Word</Application>
  <DocSecurity>0</DocSecurity>
  <Lines>332</Lines>
  <Paragraphs>94</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Paper Title</vt:lpstr>
      <vt:lpstr>Paper Title</vt:lpstr>
    </vt:vector>
  </TitlesOfParts>
  <Company>Fernuniversität Hagen</Company>
  <LinksUpToDate>false</LinksUpToDate>
  <CharactersWithSpaces>47130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subject/>
  <dc:creator>Dalel Gharsalli</dc:creator>
  <cp:keywords/>
  <dc:description/>
  <cp:lastModifiedBy>Dalel Gharsalli</cp:lastModifiedBy>
  <cp:revision>2</cp:revision>
  <cp:lastPrinted>2015-03-05T23:58:00Z</cp:lastPrinted>
  <dcterms:created xsi:type="dcterms:W3CDTF">2015-03-05T23:58:00Z</dcterms:created>
  <dcterms:modified xsi:type="dcterms:W3CDTF">2015-03-05T23:58:00Z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ingStyle">
    <vt:lpwstr>numeric</vt:lpwstr>
  </property>
</Properties>
</file>